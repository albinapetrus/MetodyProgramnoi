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1959" w14:textId="77777777" w:rsidR="003071E8" w:rsidRDefault="00273E1D">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Державний вищий навчальний заклад</w:t>
      </w:r>
    </w:p>
    <w:p w14:paraId="28A96325" w14:textId="77777777"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Ужгородський національний університет</w:t>
      </w:r>
    </w:p>
    <w:p w14:paraId="054D4701" w14:textId="77777777"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інформаційних технологій</w:t>
      </w:r>
    </w:p>
    <w:p w14:paraId="00A9AC90"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084DB076"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27774F6C"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272EBC30"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46F64661"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70F6DDA0" w14:textId="0CD9ABA2"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 РОБОТА № 1</w:t>
      </w:r>
    </w:p>
    <w:p w14:paraId="49A13850" w14:textId="27121C97" w:rsidR="003071E8" w:rsidRDefault="00273E1D">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1D2125"/>
          <w:sz w:val="28"/>
          <w:szCs w:val="28"/>
          <w:shd w:val="clear" w:color="auto" w:fill="F8F9FA"/>
        </w:rPr>
        <w:t>Тема:</w:t>
      </w:r>
      <w:r>
        <w:rPr>
          <w:rFonts w:ascii="Times New Roman" w:eastAsia="Times New Roman" w:hAnsi="Times New Roman" w:cs="Times New Roman"/>
          <w:sz w:val="28"/>
          <w:szCs w:val="28"/>
        </w:rPr>
        <w:t xml:space="preserve">  </w:t>
      </w:r>
      <w:r w:rsidR="008938DB" w:rsidRPr="008938DB">
        <w:rPr>
          <w:rFonts w:ascii="Times New Roman" w:eastAsia="Times New Roman" w:hAnsi="Times New Roman" w:cs="Times New Roman"/>
          <w:sz w:val="28"/>
          <w:szCs w:val="28"/>
        </w:rPr>
        <w:t>Моделювання кінематики прямолінійного руху</w:t>
      </w:r>
    </w:p>
    <w:p w14:paraId="48FA3233" w14:textId="77777777" w:rsidR="003071E8" w:rsidRDefault="003071E8">
      <w:pPr>
        <w:spacing w:before="240" w:after="240" w:line="240" w:lineRule="auto"/>
        <w:jc w:val="center"/>
        <w:rPr>
          <w:rFonts w:ascii="Times New Roman" w:eastAsia="Times New Roman" w:hAnsi="Times New Roman" w:cs="Times New Roman"/>
          <w:sz w:val="28"/>
          <w:szCs w:val="28"/>
        </w:rPr>
      </w:pPr>
    </w:p>
    <w:p w14:paraId="41649FE6" w14:textId="77777777" w:rsidR="003071E8" w:rsidRDefault="00273E1D">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4C571E6F" w14:textId="77777777" w:rsidR="003071E8" w:rsidRDefault="003071E8">
      <w:pPr>
        <w:spacing w:before="240" w:after="240" w:line="240" w:lineRule="auto"/>
        <w:jc w:val="center"/>
        <w:rPr>
          <w:rFonts w:ascii="Times New Roman" w:eastAsia="Times New Roman" w:hAnsi="Times New Roman" w:cs="Times New Roman"/>
          <w:sz w:val="28"/>
          <w:szCs w:val="28"/>
        </w:rPr>
      </w:pPr>
    </w:p>
    <w:p w14:paraId="45376709" w14:textId="77777777" w:rsidR="003071E8" w:rsidRDefault="003071E8">
      <w:pPr>
        <w:spacing w:before="240" w:after="240" w:line="240" w:lineRule="auto"/>
        <w:jc w:val="center"/>
        <w:rPr>
          <w:rFonts w:ascii="Times New Roman" w:eastAsia="Times New Roman" w:hAnsi="Times New Roman" w:cs="Times New Roman"/>
          <w:sz w:val="28"/>
          <w:szCs w:val="28"/>
        </w:rPr>
      </w:pPr>
    </w:p>
    <w:p w14:paraId="79788E85" w14:textId="77777777" w:rsidR="003071E8" w:rsidRDefault="003071E8">
      <w:pPr>
        <w:spacing w:before="240" w:after="240" w:line="240" w:lineRule="auto"/>
        <w:jc w:val="right"/>
        <w:rPr>
          <w:rFonts w:ascii="Times New Roman" w:eastAsia="Times New Roman" w:hAnsi="Times New Roman" w:cs="Times New Roman"/>
          <w:sz w:val="28"/>
          <w:szCs w:val="28"/>
        </w:rPr>
      </w:pPr>
    </w:p>
    <w:p w14:paraId="210084BF" w14:textId="449D4FC0" w:rsidR="003071E8" w:rsidRDefault="00273E1D" w:rsidP="008938DB">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 студентка І</w:t>
      </w:r>
      <w:r w:rsidR="008938DB">
        <w:rPr>
          <w:rFonts w:ascii="Times New Roman" w:eastAsia="Times New Roman" w:hAnsi="Times New Roman" w:cs="Times New Roman"/>
          <w:sz w:val="28"/>
          <w:szCs w:val="28"/>
          <w:lang w:val="en-US"/>
        </w:rPr>
        <w:t>I</w:t>
      </w:r>
      <w:r w:rsidR="008938DB" w:rsidRPr="008938D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курсу</w:t>
      </w:r>
    </w:p>
    <w:p w14:paraId="2BF153C0" w14:textId="797F2F80" w:rsidR="003071E8" w:rsidRDefault="00273E1D" w:rsidP="008938DB">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спеціальності «Інженерія</w:t>
      </w:r>
    </w:p>
    <w:p w14:paraId="6426C7B6" w14:textId="77777777" w:rsidR="003071E8" w:rsidRDefault="00273E1D">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програмного забезпечення»</w:t>
      </w:r>
    </w:p>
    <w:p w14:paraId="3EC87E96" w14:textId="77777777" w:rsidR="003071E8" w:rsidRDefault="00273E1D">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Петрус Альбіна</w:t>
      </w:r>
    </w:p>
    <w:p w14:paraId="2CAD28CB" w14:textId="77777777" w:rsidR="003071E8" w:rsidRDefault="003071E8">
      <w:pPr>
        <w:spacing w:before="240" w:after="240" w:line="240" w:lineRule="auto"/>
        <w:rPr>
          <w:rFonts w:ascii="Times New Roman" w:eastAsia="Times New Roman" w:hAnsi="Times New Roman" w:cs="Times New Roman"/>
          <w:b/>
        </w:rPr>
      </w:pPr>
    </w:p>
    <w:p w14:paraId="0A02C798" w14:textId="77777777" w:rsidR="003071E8" w:rsidRDefault="003071E8">
      <w:pPr>
        <w:spacing w:before="240" w:after="240" w:line="240" w:lineRule="auto"/>
        <w:rPr>
          <w:rFonts w:ascii="Times New Roman" w:eastAsia="Times New Roman" w:hAnsi="Times New Roman" w:cs="Times New Roman"/>
          <w:b/>
        </w:rPr>
      </w:pPr>
    </w:p>
    <w:p w14:paraId="27AFCF83" w14:textId="77777777" w:rsidR="003071E8" w:rsidRDefault="003071E8">
      <w:pPr>
        <w:spacing w:before="240" w:after="240" w:line="240" w:lineRule="auto"/>
        <w:rPr>
          <w:rFonts w:ascii="Times New Roman" w:eastAsia="Times New Roman" w:hAnsi="Times New Roman" w:cs="Times New Roman"/>
          <w:b/>
        </w:rPr>
      </w:pPr>
    </w:p>
    <w:p w14:paraId="1D09661F" w14:textId="77777777" w:rsidR="008938DB" w:rsidRDefault="008938DB" w:rsidP="00273E1D">
      <w:pPr>
        <w:spacing w:before="240" w:after="240" w:line="240" w:lineRule="auto"/>
        <w:jc w:val="center"/>
        <w:rPr>
          <w:rFonts w:ascii="Times New Roman" w:eastAsia="Times New Roman" w:hAnsi="Times New Roman" w:cs="Times New Roman"/>
          <w:b/>
        </w:rPr>
      </w:pPr>
    </w:p>
    <w:p w14:paraId="4BA9ACA7" w14:textId="77777777" w:rsidR="008938DB" w:rsidRDefault="00273E1D" w:rsidP="008938DB">
      <w:pPr>
        <w:spacing w:before="240" w:after="240" w:line="240" w:lineRule="auto"/>
        <w:jc w:val="center"/>
        <w:rPr>
          <w:rFonts w:ascii="Times New Roman" w:eastAsia="Times New Roman" w:hAnsi="Times New Roman" w:cs="Times New Roman"/>
          <w:b/>
          <w:lang w:val="ru-RU"/>
        </w:rPr>
      </w:pPr>
      <w:r>
        <w:rPr>
          <w:rFonts w:ascii="Times New Roman" w:eastAsia="Times New Roman" w:hAnsi="Times New Roman" w:cs="Times New Roman"/>
          <w:b/>
        </w:rPr>
        <w:t>Ужгород 202</w:t>
      </w:r>
      <w:r w:rsidR="008938DB" w:rsidRPr="008938DB">
        <w:rPr>
          <w:rFonts w:ascii="Times New Roman" w:eastAsia="Times New Roman" w:hAnsi="Times New Roman" w:cs="Times New Roman"/>
          <w:b/>
          <w:lang w:val="ru-RU"/>
        </w:rPr>
        <w:t>5</w:t>
      </w:r>
    </w:p>
    <w:p w14:paraId="35A27CD7" w14:textId="7540841F" w:rsidR="008938DB" w:rsidRPr="008938DB" w:rsidRDefault="008938DB" w:rsidP="008938DB">
      <w:pPr>
        <w:spacing w:before="240" w:after="240" w:line="240" w:lineRule="auto"/>
        <w:rPr>
          <w:rFonts w:ascii="Times New Roman" w:eastAsia="Times New Roman" w:hAnsi="Times New Roman" w:cs="Times New Roman"/>
          <w:b/>
          <w:lang w:val="ru-RU"/>
        </w:rPr>
      </w:pPr>
      <w:r w:rsidRPr="008938DB">
        <w:rPr>
          <w:rFonts w:ascii="Times New Roman" w:eastAsia="Times New Roman" w:hAnsi="Times New Roman" w:cs="Times New Roman"/>
          <w:b/>
          <w:i/>
          <w:sz w:val="28"/>
          <w:szCs w:val="28"/>
          <w:lang w:val="ru-RU"/>
        </w:rPr>
        <w:lastRenderedPageBreak/>
        <w:t xml:space="preserve">          </w:t>
      </w:r>
      <w:r w:rsidR="00273E1D">
        <w:rPr>
          <w:rFonts w:ascii="Times New Roman" w:eastAsia="Times New Roman" w:hAnsi="Times New Roman" w:cs="Times New Roman"/>
          <w:b/>
          <w:i/>
          <w:sz w:val="28"/>
          <w:szCs w:val="28"/>
        </w:rPr>
        <w:t>Мета:</w:t>
      </w:r>
      <w:r w:rsidR="00273E1D">
        <w:rPr>
          <w:rFonts w:ascii="Times New Roman" w:eastAsia="Times New Roman" w:hAnsi="Times New Roman" w:cs="Times New Roman"/>
          <w:sz w:val="28"/>
          <w:szCs w:val="28"/>
        </w:rPr>
        <w:t xml:space="preserve"> </w:t>
      </w:r>
      <w:r w:rsidRPr="008938DB">
        <w:rPr>
          <w:rFonts w:ascii="Times New Roman" w:eastAsia="Times New Roman" w:hAnsi="Times New Roman" w:cs="Times New Roman"/>
          <w:sz w:val="28"/>
          <w:szCs w:val="28"/>
        </w:rPr>
        <w:t>Моделювання кінематики прямолінійного руху</w:t>
      </w:r>
    </w:p>
    <w:p w14:paraId="68D232A3" w14:textId="789CE24C" w:rsidR="003071E8" w:rsidRDefault="00273E1D">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Завдання до роботи:</w:t>
      </w:r>
    </w:p>
    <w:p w14:paraId="722677A8"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Використовуючи базові навички програмування на мові </w:t>
      </w:r>
      <w:r>
        <w:rPr>
          <w:rFonts w:ascii="Times New Roman" w:eastAsia="Times New Roman" w:hAnsi="Times New Roman" w:cs="Times New Roman"/>
          <w:b/>
          <w:sz w:val="28"/>
          <w:szCs w:val="28"/>
        </w:rPr>
        <w:t>JavaScript</w:t>
      </w:r>
      <w:r>
        <w:rPr>
          <w:rFonts w:ascii="Times New Roman" w:eastAsia="Times New Roman" w:hAnsi="Times New Roman" w:cs="Times New Roman"/>
          <w:sz w:val="28"/>
          <w:szCs w:val="28"/>
        </w:rPr>
        <w:t xml:space="preserve">, та за допомогою </w:t>
      </w:r>
      <w:r>
        <w:rPr>
          <w:rFonts w:ascii="Times New Roman" w:eastAsia="Times New Roman" w:hAnsi="Times New Roman" w:cs="Times New Roman"/>
          <w:b/>
          <w:sz w:val="28"/>
          <w:szCs w:val="28"/>
        </w:rPr>
        <w:t>HTML</w:t>
      </w:r>
      <w:r>
        <w:rPr>
          <w:rFonts w:ascii="Times New Roman" w:eastAsia="Times New Roman" w:hAnsi="Times New Roman" w:cs="Times New Roman"/>
          <w:sz w:val="28"/>
          <w:szCs w:val="28"/>
        </w:rPr>
        <w:t xml:space="preserve"> розмітки і каскадних таблиць стилів </w:t>
      </w:r>
      <w:r>
        <w:rPr>
          <w:rFonts w:ascii="Times New Roman" w:eastAsia="Times New Roman" w:hAnsi="Times New Roman" w:cs="Times New Roman"/>
          <w:b/>
          <w:sz w:val="28"/>
          <w:szCs w:val="28"/>
        </w:rPr>
        <w:t>CSS</w:t>
      </w:r>
      <w:r>
        <w:rPr>
          <w:rFonts w:ascii="Times New Roman" w:eastAsia="Times New Roman" w:hAnsi="Times New Roman" w:cs="Times New Roman"/>
          <w:sz w:val="28"/>
          <w:szCs w:val="28"/>
        </w:rPr>
        <w:t xml:space="preserve"> побудувати траєкторію руху матеріальної точки в залежності від вхідних параметрів, які будуть задані користувачем:</w:t>
      </w:r>
    </w:p>
    <w:p w14:paraId="48C95700"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 х0</w:t>
      </w:r>
    </w:p>
    <w:p w14:paraId="6F1B7549"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 у0</w:t>
      </w:r>
    </w:p>
    <w:p w14:paraId="0B6F6D01"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кут</w:t>
      </w:r>
    </w:p>
    <w:p w14:paraId="4CB58007"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 початкова швидкiсть</w:t>
      </w:r>
    </w:p>
    <w:p w14:paraId="69FD5D04"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 прискорення </w:t>
      </w:r>
    </w:p>
    <w:p w14:paraId="37E63F71" w14:textId="77777777" w:rsidR="008938DB" w:rsidRDefault="008938DB" w:rsidP="008938DB">
      <w:pPr>
        <w:ind w:left="720"/>
        <w:jc w:val="both"/>
        <w:rPr>
          <w:rFonts w:ascii="Times New Roman" w:eastAsia="Times New Roman" w:hAnsi="Times New Roman" w:cs="Times New Roman"/>
          <w:sz w:val="28"/>
          <w:szCs w:val="28"/>
        </w:rPr>
      </w:pPr>
      <w:ins w:id="0" w:author="Олексій Аскерович Олексій" w:date="2024-03-05T00:15:00Z">
        <w:r>
          <w:rPr>
            <w:rFonts w:ascii="Times New Roman" w:eastAsia="Times New Roman" w:hAnsi="Times New Roman" w:cs="Times New Roman"/>
            <w:sz w:val="28"/>
            <w:szCs w:val="28"/>
          </w:rPr>
          <w:tab/>
        </w:r>
      </w:ins>
    </w:p>
    <w:p w14:paraId="171C957D"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отриманого результату:</w:t>
      </w:r>
    </w:p>
    <w:p w14:paraId="3E9FA22B" w14:textId="01E4DD08" w:rsidR="008938DB" w:rsidRDefault="008938DB" w:rsidP="008938DB">
      <w:pPr>
        <w:ind w:left="720" w:right="-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5817306" wp14:editId="7E579B11">
            <wp:extent cx="5730240" cy="2910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0D1D2996" w14:textId="77777777" w:rsidR="008938DB" w:rsidRDefault="008938DB" w:rsidP="008938DB">
      <w:pPr>
        <w:ind w:left="720"/>
        <w:jc w:val="both"/>
        <w:rPr>
          <w:rFonts w:ascii="Times New Roman" w:eastAsia="Times New Roman" w:hAnsi="Times New Roman" w:cs="Times New Roman"/>
          <w:sz w:val="28"/>
          <w:szCs w:val="28"/>
        </w:rPr>
      </w:pPr>
    </w:p>
    <w:p w14:paraId="32D10A6D"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 видно з графіку, користувач повинен мати змогу задавати колір траєкторії, а також мати можливість очистити графік. </w:t>
      </w:r>
    </w:p>
    <w:p w14:paraId="1889D483" w14:textId="77777777" w:rsidR="008938DB" w:rsidRDefault="008938DB" w:rsidP="008938DB">
      <w:pPr>
        <w:ind w:left="720"/>
        <w:jc w:val="both"/>
        <w:rPr>
          <w:rFonts w:ascii="Times New Roman" w:eastAsia="Times New Roman" w:hAnsi="Times New Roman" w:cs="Times New Roman"/>
          <w:sz w:val="28"/>
          <w:szCs w:val="28"/>
        </w:rPr>
      </w:pPr>
    </w:p>
    <w:p w14:paraId="7AAA620E"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побудови графіка доцільно буде використати HTML таг Canvas</w:t>
      </w:r>
    </w:p>
    <w:p w14:paraId="7580A353" w14:textId="77777777" w:rsidR="008938DB" w:rsidRDefault="008938DB" w:rsidP="008938DB">
      <w:pPr>
        <w:ind w:left="720"/>
        <w:jc w:val="both"/>
        <w:rPr>
          <w:rFonts w:ascii="Times New Roman" w:eastAsia="Times New Roman" w:hAnsi="Times New Roman" w:cs="Times New Roman"/>
          <w:sz w:val="28"/>
          <w:szCs w:val="28"/>
        </w:rPr>
      </w:pPr>
    </w:p>
    <w:p w14:paraId="6306AB40"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Використовуючи попередній результата зробити рефакторинг коду, та замість використання Canvas використати бібліотеку для побудови діаграм та графіків в JavaScript </w:t>
      </w:r>
      <w:hyperlink r:id="rId6" w:history="1">
        <w:r>
          <w:rPr>
            <w:rStyle w:val="Hyperlink"/>
            <w:rFonts w:ascii="Times New Roman" w:eastAsia="Times New Roman" w:hAnsi="Times New Roman" w:cs="Times New Roman"/>
            <w:color w:val="1155CC"/>
            <w:sz w:val="28"/>
            <w:szCs w:val="28"/>
          </w:rPr>
          <w:t>D3.JS</w:t>
        </w:r>
      </w:hyperlink>
    </w:p>
    <w:p w14:paraId="11E49915"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Оформити звіт виконаної роботи, згідно взірця</w:t>
      </w:r>
    </w:p>
    <w:p w14:paraId="4D94EF89" w14:textId="09D18483" w:rsidR="003071E8" w:rsidRDefault="008938DB" w:rsidP="008938DB">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Отримані результати (</w:t>
      </w:r>
      <w:r>
        <w:rPr>
          <w:rFonts w:ascii="Times New Roman" w:eastAsia="Times New Roman" w:hAnsi="Times New Roman" w:cs="Times New Roman"/>
          <w:b/>
          <w:sz w:val="28"/>
          <w:szCs w:val="28"/>
        </w:rPr>
        <w:t>лістинг коду</w:t>
      </w:r>
      <w:r>
        <w:rPr>
          <w:rFonts w:ascii="Times New Roman" w:eastAsia="Times New Roman" w:hAnsi="Times New Roman" w:cs="Times New Roman"/>
          <w:sz w:val="28"/>
          <w:szCs w:val="28"/>
        </w:rPr>
        <w:t xml:space="preserve"> завантажити на </w:t>
      </w:r>
      <w:r>
        <w:rPr>
          <w:rFonts w:ascii="Times New Roman" w:eastAsia="Times New Roman" w:hAnsi="Times New Roman" w:cs="Times New Roman"/>
          <w:b/>
          <w:sz w:val="28"/>
          <w:szCs w:val="28"/>
        </w:rPr>
        <w:t>репозиторій</w:t>
      </w:r>
      <w:r>
        <w:rPr>
          <w:rFonts w:ascii="Times New Roman" w:eastAsia="Times New Roman" w:hAnsi="Times New Roman" w:cs="Times New Roman"/>
          <w:sz w:val="28"/>
          <w:szCs w:val="28"/>
        </w:rPr>
        <w:t xml:space="preserve">, або у вигляді </w:t>
      </w:r>
      <w:r>
        <w:rPr>
          <w:rFonts w:ascii="Times New Roman" w:eastAsia="Times New Roman" w:hAnsi="Times New Roman" w:cs="Times New Roman"/>
          <w:b/>
          <w:sz w:val="28"/>
          <w:szCs w:val="28"/>
        </w:rPr>
        <w:t>архіву</w:t>
      </w:r>
      <w:r>
        <w:rPr>
          <w:rFonts w:ascii="Times New Roman" w:eastAsia="Times New Roman" w:hAnsi="Times New Roman" w:cs="Times New Roman"/>
          <w:sz w:val="28"/>
          <w:szCs w:val="28"/>
        </w:rPr>
        <w:t xml:space="preserve">, та </w:t>
      </w:r>
      <w:r>
        <w:rPr>
          <w:rFonts w:ascii="Times New Roman" w:eastAsia="Times New Roman" w:hAnsi="Times New Roman" w:cs="Times New Roman"/>
          <w:b/>
          <w:color w:val="980000"/>
          <w:sz w:val="28"/>
          <w:szCs w:val="28"/>
        </w:rPr>
        <w:t>звіт</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завантажити у </w:t>
      </w:r>
      <w:r>
        <w:rPr>
          <w:rFonts w:ascii="Times New Roman" w:eastAsia="Times New Roman" w:hAnsi="Times New Roman" w:cs="Times New Roman"/>
          <w:i/>
          <w:color w:val="1155CC"/>
          <w:sz w:val="28"/>
          <w:szCs w:val="28"/>
        </w:rPr>
        <w:t>папку курсу</w:t>
      </w:r>
      <w:r>
        <w:rPr>
          <w:rFonts w:ascii="Times New Roman" w:eastAsia="Times New Roman" w:hAnsi="Times New Roman" w:cs="Times New Roman"/>
          <w:sz w:val="28"/>
          <w:szCs w:val="28"/>
        </w:rPr>
        <w:t xml:space="preserve">, </w:t>
      </w:r>
      <w:r>
        <w:rPr>
          <w:rFonts w:ascii="Times New Roman" w:eastAsia="Times New Roman" w:hAnsi="Times New Roman" w:cs="Times New Roman"/>
          <w:i/>
          <w:color w:val="6AA84F"/>
          <w:sz w:val="28"/>
          <w:szCs w:val="28"/>
        </w:rPr>
        <w:t>підпапку</w:t>
      </w:r>
      <w:r>
        <w:rPr>
          <w:rFonts w:ascii="Times New Roman" w:eastAsia="Times New Roman" w:hAnsi="Times New Roman" w:cs="Times New Roman"/>
          <w:sz w:val="28"/>
          <w:szCs w:val="28"/>
        </w:rPr>
        <w:t xml:space="preserve"> лабораторної </w:t>
      </w:r>
      <w:r>
        <w:rPr>
          <w:rFonts w:ascii="Times New Roman" w:eastAsia="Times New Roman" w:hAnsi="Times New Roman" w:cs="Times New Roman"/>
          <w:sz w:val="28"/>
          <w:szCs w:val="28"/>
        </w:rPr>
        <w:lastRenderedPageBreak/>
        <w:t xml:space="preserve">роботи та </w:t>
      </w:r>
      <w:r>
        <w:rPr>
          <w:rFonts w:ascii="Times New Roman" w:eastAsia="Times New Roman" w:hAnsi="Times New Roman" w:cs="Times New Roman"/>
          <w:i/>
          <w:color w:val="CC0000"/>
          <w:sz w:val="28"/>
          <w:szCs w:val="28"/>
        </w:rPr>
        <w:t>підпаку</w:t>
      </w:r>
      <w:r>
        <w:rPr>
          <w:rFonts w:ascii="Times New Roman" w:eastAsia="Times New Roman" w:hAnsi="Times New Roman" w:cs="Times New Roman"/>
          <w:sz w:val="28"/>
          <w:szCs w:val="28"/>
        </w:rPr>
        <w:t xml:space="preserve"> із назвою, що відповідає вашому прізвищу). Якщо код завантажено на репозиторій, то у звіті потрібно вказати посилання на репозиторій.</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65B64ADC" w14:textId="77777777" w:rsidR="003071E8" w:rsidRDefault="003071E8">
      <w:pPr>
        <w:spacing w:line="240" w:lineRule="auto"/>
        <w:ind w:firstLine="709"/>
        <w:jc w:val="both"/>
        <w:rPr>
          <w:rFonts w:ascii="Times New Roman" w:eastAsia="Times New Roman" w:hAnsi="Times New Roman" w:cs="Times New Roman"/>
          <w:sz w:val="28"/>
          <w:szCs w:val="28"/>
        </w:rPr>
      </w:pPr>
    </w:p>
    <w:p w14:paraId="325BB883" w14:textId="17405CD5" w:rsidR="003071E8" w:rsidRDefault="00273E1D" w:rsidP="00273E1D">
      <w:pPr>
        <w:rPr>
          <w:rFonts w:ascii="Times New Roman" w:eastAsia="Times New Roman" w:hAnsi="Times New Roman" w:cs="Times New Roman"/>
          <w:b/>
          <w:color w:val="1D2125"/>
          <w:sz w:val="27"/>
          <w:szCs w:val="27"/>
          <w:shd w:val="clear" w:color="auto" w:fill="F8F9FA"/>
        </w:rPr>
      </w:pPr>
      <w:r>
        <w:rPr>
          <w:rFonts w:ascii="Times New Roman" w:eastAsia="Times New Roman" w:hAnsi="Times New Roman" w:cs="Times New Roman"/>
          <w:b/>
          <w:color w:val="1D2125"/>
          <w:sz w:val="27"/>
          <w:szCs w:val="27"/>
          <w:shd w:val="clear" w:color="auto" w:fill="F8F9FA"/>
        </w:rPr>
        <w:t>Код програми:</w:t>
      </w:r>
    </w:p>
    <w:p w14:paraId="55A33E89" w14:textId="77777777" w:rsidR="008938DB" w:rsidRDefault="008938DB" w:rsidP="008938DB">
      <w:pPr>
        <w:shd w:val="clear" w:color="auto" w:fill="1F1F1F"/>
        <w:spacing w:line="285" w:lineRule="atLeast"/>
        <w:rPr>
          <w:rFonts w:ascii="Times New Roman" w:eastAsia="Times New Roman" w:hAnsi="Times New Roman" w:cs="Times New Roman"/>
          <w:color w:val="1D2125"/>
          <w:sz w:val="28"/>
          <w:szCs w:val="28"/>
          <w:shd w:val="clear" w:color="auto" w:fill="F8F9FA"/>
        </w:rPr>
      </w:pPr>
      <w:r w:rsidRPr="008938DB">
        <w:rPr>
          <w:rFonts w:ascii="Times New Roman" w:eastAsia="Times New Roman" w:hAnsi="Times New Roman" w:cs="Times New Roman"/>
          <w:color w:val="1D2125"/>
          <w:sz w:val="28"/>
          <w:szCs w:val="28"/>
          <w:shd w:val="clear" w:color="auto" w:fill="F8F9FA"/>
        </w:rPr>
        <w:t>1)</w:t>
      </w:r>
    </w:p>
    <w:p w14:paraId="6B9DEA01" w14:textId="11E9E92E"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DOCTYPE</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html</w:t>
      </w:r>
      <w:r w:rsidRPr="008938DB">
        <w:rPr>
          <w:rFonts w:ascii="Consolas" w:eastAsia="Times New Roman" w:hAnsi="Consolas" w:cs="Times New Roman"/>
          <w:color w:val="808080"/>
          <w:sz w:val="21"/>
          <w:szCs w:val="21"/>
          <w:lang w:val="uk-UA" w:eastAsia="uk-UA"/>
        </w:rPr>
        <w:t>&gt;</w:t>
      </w:r>
    </w:p>
    <w:p w14:paraId="24272BB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lang</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"uk"</w:t>
      </w:r>
      <w:r w:rsidRPr="008938DB">
        <w:rPr>
          <w:rFonts w:ascii="Consolas" w:eastAsia="Times New Roman" w:hAnsi="Consolas" w:cs="Times New Roman"/>
          <w:color w:val="808080"/>
          <w:sz w:val="21"/>
          <w:szCs w:val="21"/>
          <w:lang w:val="uk-UA" w:eastAsia="uk-UA"/>
        </w:rPr>
        <w:t>&gt;</w:t>
      </w:r>
    </w:p>
    <w:p w14:paraId="0DC4CEF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5245B30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charset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"UTF-8"</w:t>
      </w:r>
      <w:r w:rsidRPr="008938DB">
        <w:rPr>
          <w:rFonts w:ascii="Consolas" w:eastAsia="Times New Roman" w:hAnsi="Consolas" w:cs="Times New Roman"/>
          <w:color w:val="808080"/>
          <w:sz w:val="21"/>
          <w:szCs w:val="21"/>
          <w:lang w:val="uk-UA" w:eastAsia="uk-UA"/>
        </w:rPr>
        <w:t>&gt;</w:t>
      </w:r>
    </w:p>
    <w:p w14:paraId="56F0E0D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"viewport"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content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"width=device-width, initial-scale=1.0"</w:t>
      </w:r>
      <w:r w:rsidRPr="008938DB">
        <w:rPr>
          <w:rFonts w:ascii="Consolas" w:eastAsia="Times New Roman" w:hAnsi="Consolas" w:cs="Times New Roman"/>
          <w:color w:val="808080"/>
          <w:sz w:val="21"/>
          <w:szCs w:val="21"/>
          <w:lang w:val="uk-UA" w:eastAsia="uk-UA"/>
        </w:rPr>
        <w:t>&gt;</w:t>
      </w:r>
    </w:p>
    <w:p w14:paraId="71EE69C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Траєкторія руху</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p>
    <w:p w14:paraId="625CD0A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DBE97E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D4D4D4"/>
          <w:sz w:val="21"/>
          <w:szCs w:val="21"/>
          <w:lang w:val="uk-UA" w:eastAsia="uk-UA"/>
        </w:rPr>
        <w:t>() {</w:t>
      </w:r>
    </w:p>
    <w:p w14:paraId="33D53F1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 xml:space="preserve">//parseFloat-рядок в число з . </w:t>
      </w:r>
    </w:p>
    <w:p w14:paraId="16E269F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0706FD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3235CF6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5562D68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4BCD85C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269344F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7AC8BD3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getContext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"2d"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//getContext("2d")-метод для малювання </w:t>
      </w:r>
    </w:p>
    <w:p w14:paraId="02100E39" w14:textId="77777777" w:rsidR="008938DB" w:rsidRPr="008938DB" w:rsidRDefault="008938DB" w:rsidP="008938DB">
      <w:pPr>
        <w:shd w:val="clear" w:color="auto" w:fill="1F1F1F"/>
        <w:spacing w:after="240"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br/>
      </w:r>
    </w:p>
    <w:p w14:paraId="3CFE645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  Pi- властивість об'єкта Math, яка повертає значення числа π (Пі). </w:t>
      </w:r>
    </w:p>
    <w:p w14:paraId="065D44D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180</w:t>
      </w:r>
      <w:r w:rsidRPr="008938DB">
        <w:rPr>
          <w:rFonts w:ascii="Consolas" w:eastAsia="Times New Roman" w:hAnsi="Consolas" w:cs="Times New Roman"/>
          <w:color w:val="D4D4D4"/>
          <w:sz w:val="21"/>
          <w:szCs w:val="21"/>
          <w:lang w:val="uk-UA" w:eastAsia="uk-UA"/>
        </w:rPr>
        <w:t>;</w:t>
      </w:r>
    </w:p>
    <w:p w14:paraId="4325C8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B7CBC9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1B5CA63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4C610A8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1000</w:t>
      </w:r>
      <w:r w:rsidRPr="008938DB">
        <w:rPr>
          <w:rFonts w:ascii="Consolas" w:eastAsia="Times New Roman" w:hAnsi="Consolas" w:cs="Times New Roman"/>
          <w:color w:val="D4D4D4"/>
          <w:sz w:val="21"/>
          <w:szCs w:val="21"/>
          <w:lang w:val="uk-UA" w:eastAsia="uk-UA"/>
        </w:rPr>
        <w:t>;</w:t>
      </w:r>
    </w:p>
    <w:p w14:paraId="41DED87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D23B9E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7EA0B1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w:t>
      </w:r>
    </w:p>
    <w:p w14:paraId="75CF3D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w:t>
      </w:r>
    </w:p>
    <w:p w14:paraId="2A7F1C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69733D9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beginPath</w:t>
      </w:r>
      <w:r w:rsidRPr="008938DB">
        <w:rPr>
          <w:rFonts w:ascii="Consolas" w:eastAsia="Times New Roman" w:hAnsi="Consolas" w:cs="Times New Roman"/>
          <w:color w:val="D4D4D4"/>
          <w:sz w:val="21"/>
          <w:szCs w:val="21"/>
          <w:lang w:val="uk-UA" w:eastAsia="uk-UA"/>
        </w:rPr>
        <w:t>();</w:t>
      </w:r>
    </w:p>
    <w:p w14:paraId="050DE30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moveTo</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 moveTo-переміщення  поточної точки малювання в зазначену точку </w:t>
      </w:r>
    </w:p>
    <w:p w14:paraId="00CC61D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3BD208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fillStyle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fillStyle-визначення стилю(колір, градієнт, шаблон)</w:t>
      </w:r>
    </w:p>
    <w:p w14:paraId="03A604C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311AAC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27D2148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586C0"/>
          <w:sz w:val="21"/>
          <w:szCs w:val="21"/>
          <w:lang w:val="uk-UA" w:eastAsia="uk-UA"/>
        </w:rPr>
        <w:t>for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&lt;=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w:t>
      </w:r>
    </w:p>
    <w:p w14:paraId="416B20C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45D5CE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3668C49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6C4B64F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236E59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beginPath</w:t>
      </w:r>
      <w:r w:rsidRPr="008938DB">
        <w:rPr>
          <w:rFonts w:ascii="Consolas" w:eastAsia="Times New Roman" w:hAnsi="Consolas" w:cs="Times New Roman"/>
          <w:color w:val="D4D4D4"/>
          <w:sz w:val="21"/>
          <w:szCs w:val="21"/>
          <w:lang w:val="uk-UA" w:eastAsia="uk-UA"/>
        </w:rPr>
        <w:t>();</w:t>
      </w:r>
    </w:p>
    <w:p w14:paraId="5B7380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arc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//arc- використовується для малювання кола чи дуги (x, y, radius, startAngle, endAngle)</w:t>
      </w:r>
    </w:p>
    <w:p w14:paraId="791CD2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fill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//fill- метод в API , який використовується для заповнення поточної форми або шляху</w:t>
      </w:r>
    </w:p>
    <w:p w14:paraId="61BBCEA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CF4977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E62A6A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9A08EB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5F8FDC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clearCanvas</w:t>
      </w:r>
      <w:r w:rsidRPr="008938DB">
        <w:rPr>
          <w:rFonts w:ascii="Consolas" w:eastAsia="Times New Roman" w:hAnsi="Consolas" w:cs="Times New Roman"/>
          <w:color w:val="D4D4D4"/>
          <w:sz w:val="21"/>
          <w:szCs w:val="21"/>
          <w:lang w:val="uk-UA" w:eastAsia="uk-UA"/>
        </w:rPr>
        <w:t>() {</w:t>
      </w:r>
    </w:p>
    <w:p w14:paraId="2D18268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128BF87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getContext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"2d"</w:t>
      </w:r>
      <w:r w:rsidRPr="008938DB">
        <w:rPr>
          <w:rFonts w:ascii="Consolas" w:eastAsia="Times New Roman" w:hAnsi="Consolas" w:cs="Times New Roman"/>
          <w:color w:val="D4D4D4"/>
          <w:sz w:val="21"/>
          <w:szCs w:val="21"/>
          <w:lang w:val="uk-UA" w:eastAsia="uk-UA"/>
        </w:rPr>
        <w:t>);</w:t>
      </w:r>
    </w:p>
    <w:p w14:paraId="1EC8CA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clearRect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//clearRect-метод очищення</w:t>
      </w:r>
    </w:p>
    <w:p w14:paraId="18120F3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7DEF94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00D6D5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6E28489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body</w:t>
      </w:r>
      <w:r w:rsidRPr="008938DB">
        <w:rPr>
          <w:rFonts w:ascii="Consolas" w:eastAsia="Times New Roman" w:hAnsi="Consolas" w:cs="Times New Roman"/>
          <w:color w:val="D4D4D4"/>
          <w:sz w:val="21"/>
          <w:szCs w:val="21"/>
          <w:lang w:val="uk-UA" w:eastAsia="uk-UA"/>
        </w:rPr>
        <w:t>{</w:t>
      </w:r>
    </w:p>
    <w:p w14:paraId="1A75CC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3436303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1DE3AD4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27A6E3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7BA7D"/>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6DE2A7B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9CDCFE"/>
          <w:sz w:val="21"/>
          <w:szCs w:val="21"/>
          <w:lang w:val="uk-UA" w:eastAsia="uk-UA"/>
        </w:rPr>
        <w:t>margin-left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5em</w:t>
      </w:r>
      <w:r w:rsidRPr="008938DB">
        <w:rPr>
          <w:rFonts w:ascii="Consolas" w:eastAsia="Times New Roman" w:hAnsi="Consolas" w:cs="Times New Roman"/>
          <w:color w:val="D4D4D4"/>
          <w:sz w:val="21"/>
          <w:szCs w:val="21"/>
          <w:lang w:val="uk-UA" w:eastAsia="uk-UA"/>
        </w:rPr>
        <w:t>;</w:t>
      </w:r>
    </w:p>
    <w:p w14:paraId="2B48133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0716A7D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border-style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dotted</w:t>
      </w:r>
      <w:r w:rsidRPr="008938DB">
        <w:rPr>
          <w:rFonts w:ascii="Consolas" w:eastAsia="Times New Roman" w:hAnsi="Consolas" w:cs="Times New Roman"/>
          <w:color w:val="D4D4D4"/>
          <w:sz w:val="21"/>
          <w:szCs w:val="21"/>
          <w:lang w:val="uk-UA" w:eastAsia="uk-UA"/>
        </w:rPr>
        <w:t>;</w:t>
      </w:r>
    </w:p>
    <w:p w14:paraId="0B326C3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86DD31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.form</w:t>
      </w:r>
      <w:r w:rsidRPr="008938DB">
        <w:rPr>
          <w:rFonts w:ascii="Consolas" w:eastAsia="Times New Roman" w:hAnsi="Consolas" w:cs="Times New Roman"/>
          <w:color w:val="D4D4D4"/>
          <w:sz w:val="21"/>
          <w:szCs w:val="21"/>
          <w:lang w:val="uk-UA" w:eastAsia="uk-UA"/>
        </w:rPr>
        <w:t xml:space="preserve"> {</w:t>
      </w:r>
    </w:p>
    <w:p w14:paraId="18480F2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350px</w:t>
      </w:r>
      <w:r w:rsidRPr="008938DB">
        <w:rPr>
          <w:rFonts w:ascii="Consolas" w:eastAsia="Times New Roman" w:hAnsi="Consolas" w:cs="Times New Roman"/>
          <w:color w:val="D4D4D4"/>
          <w:sz w:val="21"/>
          <w:szCs w:val="21"/>
          <w:lang w:val="uk-UA" w:eastAsia="uk-UA"/>
        </w:rPr>
        <w:t>;</w:t>
      </w:r>
    </w:p>
    <w:p w14:paraId="1F79C69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100%</w:t>
      </w:r>
      <w:r w:rsidRPr="008938DB">
        <w:rPr>
          <w:rFonts w:ascii="Consolas" w:eastAsia="Times New Roman" w:hAnsi="Consolas" w:cs="Times New Roman"/>
          <w:color w:val="D4D4D4"/>
          <w:sz w:val="21"/>
          <w:szCs w:val="21"/>
          <w:lang w:val="uk-UA" w:eastAsia="uk-UA"/>
        </w:rPr>
        <w:t>;</w:t>
      </w:r>
    </w:p>
    <w:p w14:paraId="1DC4B25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auto</w:t>
      </w:r>
      <w:r w:rsidRPr="008938DB">
        <w:rPr>
          <w:rFonts w:ascii="Consolas" w:eastAsia="Times New Roman" w:hAnsi="Consolas" w:cs="Times New Roman"/>
          <w:color w:val="D4D4D4"/>
          <w:sz w:val="21"/>
          <w:szCs w:val="21"/>
          <w:lang w:val="uk-UA" w:eastAsia="uk-UA"/>
        </w:rPr>
        <w:t>;</w:t>
      </w:r>
    </w:p>
    <w:p w14:paraId="1DFAE73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20%</w:t>
      </w:r>
      <w:r w:rsidRPr="008938DB">
        <w:rPr>
          <w:rFonts w:ascii="Consolas" w:eastAsia="Times New Roman" w:hAnsi="Consolas" w:cs="Times New Roman"/>
          <w:color w:val="D4D4D4"/>
          <w:sz w:val="21"/>
          <w:szCs w:val="21"/>
          <w:lang w:val="uk-UA" w:eastAsia="uk-UA"/>
        </w:rPr>
        <w:t>;</w:t>
      </w:r>
    </w:p>
    <w:p w14:paraId="3D84C52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298C4E6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06A861B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background-color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gainsboro</w:t>
      </w:r>
      <w:r w:rsidRPr="008938DB">
        <w:rPr>
          <w:rFonts w:ascii="Consolas" w:eastAsia="Times New Roman" w:hAnsi="Consolas" w:cs="Times New Roman"/>
          <w:color w:val="D4D4D4"/>
          <w:sz w:val="21"/>
          <w:szCs w:val="21"/>
          <w:lang w:val="uk-UA" w:eastAsia="uk-UA"/>
        </w:rPr>
        <w:t>;</w:t>
      </w:r>
    </w:p>
    <w:p w14:paraId="04BA82D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padding</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0239B97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B8CB16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5F7F2FA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2D5361F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72E34F0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lastRenderedPageBreak/>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class</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"form"</w:t>
      </w:r>
      <w:r w:rsidRPr="008938DB">
        <w:rPr>
          <w:rFonts w:ascii="Consolas" w:eastAsia="Times New Roman" w:hAnsi="Consolas" w:cs="Times New Roman"/>
          <w:color w:val="808080"/>
          <w:sz w:val="21"/>
          <w:szCs w:val="21"/>
          <w:lang w:val="uk-UA" w:eastAsia="uk-UA"/>
        </w:rPr>
        <w:t>&gt;</w:t>
      </w:r>
    </w:p>
    <w:p w14:paraId="155C704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164C237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x0: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1F8831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5CAB9F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D4C143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2AAF6AC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y0: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26A0190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66EC047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07753A6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374E591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Кут:</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53BC686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"360"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7DFDEED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11C17E0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70BF7F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Початкова швидкість:</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13434B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AD637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70CC1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F5EA8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Прискорення:</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7D662D0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3DA09E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6EBA00A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0B934C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Графік:</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C29C1A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"color"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8F61E8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54FDB6C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Побудувати траєкторію</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2459975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clearCanvas</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Очистити</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w:t>
      </w:r>
    </w:p>
    <w:p w14:paraId="1C0F63B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808080"/>
          <w:sz w:val="21"/>
          <w:szCs w:val="21"/>
          <w:lang w:val="uk-UA" w:eastAsia="uk-UA"/>
        </w:rPr>
        <w:t>&gt;</w:t>
      </w:r>
    </w:p>
    <w:p w14:paraId="1570E9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27C254C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canvas</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"200"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"200"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style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"border:1px dotted #942e2e;"</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canvas</w:t>
      </w:r>
      <w:r w:rsidRPr="008938DB">
        <w:rPr>
          <w:rFonts w:ascii="Consolas" w:eastAsia="Times New Roman" w:hAnsi="Consolas" w:cs="Times New Roman"/>
          <w:color w:val="808080"/>
          <w:sz w:val="21"/>
          <w:szCs w:val="21"/>
          <w:lang w:val="uk-UA" w:eastAsia="uk-UA"/>
        </w:rPr>
        <w:t>&gt;</w:t>
      </w:r>
    </w:p>
    <w:p w14:paraId="653B9E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3B33DBE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808080"/>
          <w:sz w:val="21"/>
          <w:szCs w:val="21"/>
          <w:lang w:val="uk-UA" w:eastAsia="uk-UA"/>
        </w:rPr>
        <w:t>&gt;</w:t>
      </w:r>
    </w:p>
    <w:p w14:paraId="4F887C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A81759A" w14:textId="65AF33BE" w:rsidR="003071E8" w:rsidRDefault="008938DB">
      <w:pPr>
        <w:rPr>
          <w:rFonts w:ascii="Times New Roman" w:eastAsia="Times New Roman" w:hAnsi="Times New Roman" w:cs="Times New Roman"/>
          <w:color w:val="1D2125"/>
          <w:sz w:val="27"/>
          <w:szCs w:val="27"/>
          <w:shd w:val="clear" w:color="auto" w:fill="F8F9FA"/>
          <w:lang w:val="en-US"/>
        </w:rPr>
      </w:pPr>
      <w:r>
        <w:rPr>
          <w:rFonts w:ascii="Times New Roman" w:eastAsia="Times New Roman" w:hAnsi="Times New Roman" w:cs="Times New Roman"/>
          <w:color w:val="1D2125"/>
          <w:sz w:val="27"/>
          <w:szCs w:val="27"/>
          <w:shd w:val="clear" w:color="auto" w:fill="F8F9FA"/>
          <w:lang w:val="en-US"/>
        </w:rPr>
        <w:t>2)</w:t>
      </w:r>
    </w:p>
    <w:p w14:paraId="40E36A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DOCTYPE</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html</w:t>
      </w:r>
      <w:r w:rsidRPr="008938DB">
        <w:rPr>
          <w:rFonts w:ascii="Consolas" w:eastAsia="Times New Roman" w:hAnsi="Consolas" w:cs="Times New Roman"/>
          <w:color w:val="808080"/>
          <w:sz w:val="21"/>
          <w:szCs w:val="21"/>
          <w:lang w:val="uk-UA" w:eastAsia="uk-UA"/>
        </w:rPr>
        <w:t>&gt;</w:t>
      </w:r>
    </w:p>
    <w:p w14:paraId="6F6A3AE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lang</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"uk"</w:t>
      </w:r>
      <w:r w:rsidRPr="008938DB">
        <w:rPr>
          <w:rFonts w:ascii="Consolas" w:eastAsia="Times New Roman" w:hAnsi="Consolas" w:cs="Times New Roman"/>
          <w:color w:val="808080"/>
          <w:sz w:val="21"/>
          <w:szCs w:val="21"/>
          <w:lang w:val="uk-UA" w:eastAsia="uk-UA"/>
        </w:rPr>
        <w:t>&gt;</w:t>
      </w:r>
    </w:p>
    <w:p w14:paraId="59630A2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478A8B8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charset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"UTF-8"</w:t>
      </w:r>
      <w:r w:rsidRPr="008938DB">
        <w:rPr>
          <w:rFonts w:ascii="Consolas" w:eastAsia="Times New Roman" w:hAnsi="Consolas" w:cs="Times New Roman"/>
          <w:color w:val="808080"/>
          <w:sz w:val="21"/>
          <w:szCs w:val="21"/>
          <w:lang w:val="uk-UA" w:eastAsia="uk-UA"/>
        </w:rPr>
        <w:t>&gt;</w:t>
      </w:r>
    </w:p>
    <w:p w14:paraId="2918C8A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"viewport"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content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"width=device-width, initial-scale=1.0"</w:t>
      </w:r>
      <w:r w:rsidRPr="008938DB">
        <w:rPr>
          <w:rFonts w:ascii="Consolas" w:eastAsia="Times New Roman" w:hAnsi="Consolas" w:cs="Times New Roman"/>
          <w:color w:val="808080"/>
          <w:sz w:val="21"/>
          <w:szCs w:val="21"/>
          <w:lang w:val="uk-UA" w:eastAsia="uk-UA"/>
        </w:rPr>
        <w:t>&gt;</w:t>
      </w:r>
    </w:p>
    <w:p w14:paraId="36D6E1D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Траєкторія руху</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p>
    <w:p w14:paraId="6CA21A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src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"https://d3js.org/d3.v7.min.js"</w:t>
      </w:r>
      <w:r w:rsidRPr="008938DB">
        <w:rPr>
          <w:rFonts w:ascii="Consolas" w:eastAsia="Times New Roman" w:hAnsi="Consolas" w:cs="Times New Roman"/>
          <w:color w:val="808080"/>
          <w:sz w:val="21"/>
          <w:szCs w:val="21"/>
          <w:lang w:val="uk-UA" w:eastAsia="uk-UA"/>
        </w:rPr>
        <w:t>&gt;</w:t>
      </w:r>
    </w:p>
    <w:p w14:paraId="21E8C29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lastRenderedPageBreak/>
        <w:t xml:space="preserve">        </w:t>
      </w:r>
      <w:r w:rsidRPr="008938DB">
        <w:rPr>
          <w:rFonts w:ascii="Consolas" w:eastAsia="Times New Roman" w:hAnsi="Consolas" w:cs="Times New Roman"/>
          <w:color w:val="6A9955"/>
          <w:sz w:val="21"/>
          <w:szCs w:val="21"/>
          <w:lang w:val="uk-UA" w:eastAsia="uk-UA"/>
        </w:rPr>
        <w:t>//підключення бібліотеки через cdn</w:t>
      </w:r>
    </w:p>
    <w:p w14:paraId="797EE7E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493BE8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0301BFB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D4D4D4"/>
          <w:sz w:val="21"/>
          <w:szCs w:val="21"/>
          <w:lang w:val="uk-UA" w:eastAsia="uk-UA"/>
        </w:rPr>
        <w:t>() {</w:t>
      </w:r>
    </w:p>
    <w:p w14:paraId="752505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284781C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5A4AA7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7CF97B4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09FBC6D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1B07CA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14EE54E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63CD5F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6E89A8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600</w:t>
      </w:r>
      <w:r w:rsidRPr="008938DB">
        <w:rPr>
          <w:rFonts w:ascii="Consolas" w:eastAsia="Times New Roman" w:hAnsi="Consolas" w:cs="Times New Roman"/>
          <w:color w:val="D4D4D4"/>
          <w:sz w:val="21"/>
          <w:szCs w:val="21"/>
          <w:lang w:val="uk-UA" w:eastAsia="uk-UA"/>
        </w:rPr>
        <w:t>;</w:t>
      </w:r>
    </w:p>
    <w:p w14:paraId="147DF3C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400</w:t>
      </w:r>
      <w:r w:rsidRPr="008938DB">
        <w:rPr>
          <w:rFonts w:ascii="Consolas" w:eastAsia="Times New Roman" w:hAnsi="Consolas" w:cs="Times New Roman"/>
          <w:color w:val="D4D4D4"/>
          <w:sz w:val="21"/>
          <w:szCs w:val="21"/>
          <w:lang w:val="uk-UA" w:eastAsia="uk-UA"/>
        </w:rPr>
        <w:t>;</w:t>
      </w:r>
    </w:p>
    <w:p w14:paraId="3EFF04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5869B89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6ADB8F2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svg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d3</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append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//d3-глобальна змінна, select-повертає елемент по id, append-додавання нового елементу</w:t>
      </w:r>
    </w:p>
    <w:p w14:paraId="040FFFF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//attr-метод d3 для встановлення атрибутів</w:t>
      </w:r>
    </w:p>
    <w:p w14:paraId="74DBB2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"height"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w:t>
      </w:r>
    </w:p>
    <w:p w14:paraId="2B5A9C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style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"border"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"1px solid #942e2e"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//метод для встановлення стилю</w:t>
      </w:r>
    </w:p>
    <w:p w14:paraId="4E35C4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FC7757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1F34FA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180</w:t>
      </w:r>
      <w:r w:rsidRPr="008938DB">
        <w:rPr>
          <w:rFonts w:ascii="Consolas" w:eastAsia="Times New Roman" w:hAnsi="Consolas" w:cs="Times New Roman"/>
          <w:color w:val="D4D4D4"/>
          <w:sz w:val="21"/>
          <w:szCs w:val="21"/>
          <w:lang w:val="uk-UA" w:eastAsia="uk-UA"/>
        </w:rPr>
        <w:t>;</w:t>
      </w:r>
    </w:p>
    <w:p w14:paraId="0E4343F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591FD3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Параметри часу</w:t>
      </w:r>
    </w:p>
    <w:p w14:paraId="0CAD101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664DF5C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1000</w:t>
      </w:r>
      <w:r w:rsidRPr="008938DB">
        <w:rPr>
          <w:rFonts w:ascii="Consolas" w:eastAsia="Times New Roman" w:hAnsi="Consolas" w:cs="Times New Roman"/>
          <w:color w:val="D4D4D4"/>
          <w:sz w:val="21"/>
          <w:szCs w:val="21"/>
          <w:lang w:val="uk-UA" w:eastAsia="uk-UA"/>
        </w:rPr>
        <w:t>;</w:t>
      </w:r>
    </w:p>
    <w:p w14:paraId="57DB97F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E616DB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 xml:space="preserve"> = [];</w:t>
      </w:r>
    </w:p>
    <w:p w14:paraId="1ABAEBE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FF908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Моделюємо траєкторію</w:t>
      </w:r>
    </w:p>
    <w:p w14:paraId="5FD0EBE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586C0"/>
          <w:sz w:val="21"/>
          <w:szCs w:val="21"/>
          <w:lang w:val="uk-UA" w:eastAsia="uk-UA"/>
        </w:rPr>
        <w:t>for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&lt;=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w:t>
      </w:r>
    </w:p>
    <w:p w14:paraId="6CF64A4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3F8BF4A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7734D4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0C0711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1BEB2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BC944F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push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push-додавання елементів до кінця масиву</w:t>
      </w:r>
    </w:p>
    <w:p w14:paraId="7367EA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4A505E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9DFBC5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Створюємо круги для кожної точки траєкторії</w:t>
      </w:r>
    </w:p>
    <w:p w14:paraId="17493E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selectAll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"circle"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//selectAll-вибирає всі елементи</w:t>
      </w:r>
    </w:p>
    <w:p w14:paraId="6FF2A00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lastRenderedPageBreak/>
        <w:t>                .</w:t>
      </w:r>
      <w:r w:rsidRPr="008938DB">
        <w:rPr>
          <w:rFonts w:ascii="Consolas" w:eastAsia="Times New Roman" w:hAnsi="Consolas" w:cs="Times New Roman"/>
          <w:color w:val="DCDCAA"/>
          <w:sz w:val="21"/>
          <w:szCs w:val="21"/>
          <w:lang w:val="uk-UA" w:eastAsia="uk-UA"/>
        </w:rPr>
        <w:t>data</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//метод привязує дані</w:t>
      </w:r>
    </w:p>
    <w:p w14:paraId="49F265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enter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append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"circle"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//enter-створює нові елементи для тих в кого нема елемента в Dom</w:t>
      </w:r>
    </w:p>
    <w:p w14:paraId="731FEBA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=&gt;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w:t>
      </w:r>
    </w:p>
    <w:p w14:paraId="2AA1298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=&gt;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03C23C2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w:t>
      </w:r>
      <w:r w:rsidRPr="008938DB">
        <w:rPr>
          <w:rFonts w:ascii="Consolas" w:eastAsia="Times New Roman" w:hAnsi="Consolas" w:cs="Times New Roman"/>
          <w:color w:val="D4D4D4"/>
          <w:sz w:val="21"/>
          <w:szCs w:val="21"/>
          <w:lang w:val="uk-UA" w:eastAsia="uk-UA"/>
        </w:rPr>
        <w:t>)</w:t>
      </w:r>
    </w:p>
    <w:p w14:paraId="4D8AEC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"fill"</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w:t>
      </w:r>
    </w:p>
    <w:p w14:paraId="6595462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AB16B9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37A1BE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clearGraph</w:t>
      </w:r>
      <w:r w:rsidRPr="008938DB">
        <w:rPr>
          <w:rFonts w:ascii="Consolas" w:eastAsia="Times New Roman" w:hAnsi="Consolas" w:cs="Times New Roman"/>
          <w:color w:val="D4D4D4"/>
          <w:sz w:val="21"/>
          <w:szCs w:val="21"/>
          <w:lang w:val="uk-UA" w:eastAsia="uk-UA"/>
        </w:rPr>
        <w:t>() {</w:t>
      </w:r>
    </w:p>
    <w:p w14:paraId="2E8D842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d3</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selectAll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remove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//remove()-видалення елементів з графіка чи діаграми</w:t>
      </w:r>
    </w:p>
    <w:p w14:paraId="0612886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1006D96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71CE973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1D8CC4B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body</w:t>
      </w:r>
      <w:r w:rsidRPr="008938DB">
        <w:rPr>
          <w:rFonts w:ascii="Consolas" w:eastAsia="Times New Roman" w:hAnsi="Consolas" w:cs="Times New Roman"/>
          <w:color w:val="D4D4D4"/>
          <w:sz w:val="21"/>
          <w:szCs w:val="21"/>
          <w:lang w:val="uk-UA" w:eastAsia="uk-UA"/>
        </w:rPr>
        <w:t xml:space="preserve"> {</w:t>
      </w:r>
    </w:p>
    <w:p w14:paraId="3C62A9B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3015D58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50AC91A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75C7A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1DC065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.form</w:t>
      </w:r>
      <w:r w:rsidRPr="008938DB">
        <w:rPr>
          <w:rFonts w:ascii="Consolas" w:eastAsia="Times New Roman" w:hAnsi="Consolas" w:cs="Times New Roman"/>
          <w:color w:val="D4D4D4"/>
          <w:sz w:val="21"/>
          <w:szCs w:val="21"/>
          <w:lang w:val="uk-UA" w:eastAsia="uk-UA"/>
        </w:rPr>
        <w:t xml:space="preserve"> {</w:t>
      </w:r>
    </w:p>
    <w:p w14:paraId="70ECCF6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350px</w:t>
      </w:r>
      <w:r w:rsidRPr="008938DB">
        <w:rPr>
          <w:rFonts w:ascii="Consolas" w:eastAsia="Times New Roman" w:hAnsi="Consolas" w:cs="Times New Roman"/>
          <w:color w:val="D4D4D4"/>
          <w:sz w:val="21"/>
          <w:szCs w:val="21"/>
          <w:lang w:val="uk-UA" w:eastAsia="uk-UA"/>
        </w:rPr>
        <w:t>;</w:t>
      </w:r>
    </w:p>
    <w:p w14:paraId="47DCEC3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100%</w:t>
      </w:r>
      <w:r w:rsidRPr="008938DB">
        <w:rPr>
          <w:rFonts w:ascii="Consolas" w:eastAsia="Times New Roman" w:hAnsi="Consolas" w:cs="Times New Roman"/>
          <w:color w:val="D4D4D4"/>
          <w:sz w:val="21"/>
          <w:szCs w:val="21"/>
          <w:lang w:val="uk-UA" w:eastAsia="uk-UA"/>
        </w:rPr>
        <w:t>;</w:t>
      </w:r>
    </w:p>
    <w:p w14:paraId="0160113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auto</w:t>
      </w:r>
      <w:r w:rsidRPr="008938DB">
        <w:rPr>
          <w:rFonts w:ascii="Consolas" w:eastAsia="Times New Roman" w:hAnsi="Consolas" w:cs="Times New Roman"/>
          <w:color w:val="D4D4D4"/>
          <w:sz w:val="21"/>
          <w:szCs w:val="21"/>
          <w:lang w:val="uk-UA" w:eastAsia="uk-UA"/>
        </w:rPr>
        <w:t>;</w:t>
      </w:r>
    </w:p>
    <w:p w14:paraId="5D814D2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20%</w:t>
      </w:r>
      <w:r w:rsidRPr="008938DB">
        <w:rPr>
          <w:rFonts w:ascii="Consolas" w:eastAsia="Times New Roman" w:hAnsi="Consolas" w:cs="Times New Roman"/>
          <w:color w:val="D4D4D4"/>
          <w:sz w:val="21"/>
          <w:szCs w:val="21"/>
          <w:lang w:val="uk-UA" w:eastAsia="uk-UA"/>
        </w:rPr>
        <w:t>;</w:t>
      </w:r>
    </w:p>
    <w:p w14:paraId="44790F9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7358951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285C366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background-color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gainsboro</w:t>
      </w:r>
      <w:r w:rsidRPr="008938DB">
        <w:rPr>
          <w:rFonts w:ascii="Consolas" w:eastAsia="Times New Roman" w:hAnsi="Consolas" w:cs="Times New Roman"/>
          <w:color w:val="D4D4D4"/>
          <w:sz w:val="21"/>
          <w:szCs w:val="21"/>
          <w:lang w:val="uk-UA" w:eastAsia="uk-UA"/>
        </w:rPr>
        <w:t>;</w:t>
      </w:r>
    </w:p>
    <w:p w14:paraId="74A0A75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padding</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5241D50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297698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5B7578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#graphContainer</w:t>
      </w:r>
      <w:r w:rsidRPr="008938DB">
        <w:rPr>
          <w:rFonts w:ascii="Consolas" w:eastAsia="Times New Roman" w:hAnsi="Consolas" w:cs="Times New Roman"/>
          <w:color w:val="D4D4D4"/>
          <w:sz w:val="21"/>
          <w:szCs w:val="21"/>
          <w:lang w:val="uk-UA" w:eastAsia="uk-UA"/>
        </w:rPr>
        <w:t xml:space="preserve"> {</w:t>
      </w:r>
    </w:p>
    <w:p w14:paraId="25A58B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5AE441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1B6787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5037F8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0E43F6E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6062D3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class</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"form"</w:t>
      </w:r>
      <w:r w:rsidRPr="008938DB">
        <w:rPr>
          <w:rFonts w:ascii="Consolas" w:eastAsia="Times New Roman" w:hAnsi="Consolas" w:cs="Times New Roman"/>
          <w:color w:val="808080"/>
          <w:sz w:val="21"/>
          <w:szCs w:val="21"/>
          <w:lang w:val="uk-UA" w:eastAsia="uk-UA"/>
        </w:rPr>
        <w:t>&gt;</w:t>
      </w:r>
    </w:p>
    <w:p w14:paraId="4A60828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37D0CB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x0: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1F5EFE1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1A457D4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76E337D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05E1743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y0: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53539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5E1439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DEA78F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lastRenderedPageBreak/>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6730047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Кут:</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827DD1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"360"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6C59740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EC40A2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01C55DA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Початкова швидкість:</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BA64B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05AFF3F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A2E6BF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1EFA96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Прискорення:</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12420D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0B13E0C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14A3AD0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6630D05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Графік:</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79B640D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"color"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FE1AB9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6F8121C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Побудувати траєкторію</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7F9287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clearGraph</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Очистити</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w:t>
      </w:r>
    </w:p>
    <w:p w14:paraId="3C92CD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808080"/>
          <w:sz w:val="21"/>
          <w:szCs w:val="21"/>
          <w:lang w:val="uk-UA" w:eastAsia="uk-UA"/>
        </w:rPr>
        <w:t>&gt;</w:t>
      </w:r>
    </w:p>
    <w:p w14:paraId="66D7FC0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6ED00E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D48354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663171D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808080"/>
          <w:sz w:val="21"/>
          <w:szCs w:val="21"/>
          <w:lang w:val="uk-UA" w:eastAsia="uk-UA"/>
        </w:rPr>
        <w:t>&gt;</w:t>
      </w:r>
    </w:p>
    <w:p w14:paraId="0D60F1C5" w14:textId="77777777" w:rsidR="008938DB" w:rsidRPr="008938DB" w:rsidRDefault="008938DB">
      <w:pPr>
        <w:rPr>
          <w:rFonts w:ascii="Times New Roman" w:eastAsia="Times New Roman" w:hAnsi="Times New Roman" w:cs="Times New Roman"/>
          <w:color w:val="1D2125"/>
          <w:sz w:val="27"/>
          <w:szCs w:val="27"/>
          <w:shd w:val="clear" w:color="auto" w:fill="F8F9FA"/>
          <w:lang w:val="en-US"/>
        </w:rPr>
      </w:pPr>
    </w:p>
    <w:p w14:paraId="23894C65" w14:textId="77777777" w:rsidR="003071E8" w:rsidRDefault="003071E8">
      <w:pPr>
        <w:rPr>
          <w:rFonts w:ascii="Times New Roman" w:eastAsia="Times New Roman" w:hAnsi="Times New Roman" w:cs="Times New Roman"/>
          <w:color w:val="1D2125"/>
          <w:sz w:val="27"/>
          <w:szCs w:val="27"/>
          <w:shd w:val="clear" w:color="auto" w:fill="F8F9FA"/>
        </w:rPr>
      </w:pPr>
    </w:p>
    <w:p w14:paraId="6544820D" w14:textId="77777777" w:rsidR="003071E8" w:rsidRDefault="003071E8">
      <w:pPr>
        <w:rPr>
          <w:rFonts w:ascii="Times New Roman" w:eastAsia="Times New Roman" w:hAnsi="Times New Roman" w:cs="Times New Roman"/>
          <w:color w:val="1D2125"/>
          <w:sz w:val="27"/>
          <w:szCs w:val="27"/>
          <w:shd w:val="clear" w:color="auto" w:fill="F8F9FA"/>
        </w:rPr>
      </w:pPr>
    </w:p>
    <w:p w14:paraId="103E11E1" w14:textId="77777777" w:rsidR="003071E8" w:rsidRDefault="003071E8">
      <w:pPr>
        <w:rPr>
          <w:rFonts w:ascii="Times New Roman" w:eastAsia="Times New Roman" w:hAnsi="Times New Roman" w:cs="Times New Roman"/>
          <w:color w:val="1D2125"/>
          <w:sz w:val="27"/>
          <w:szCs w:val="27"/>
          <w:shd w:val="clear" w:color="auto" w:fill="F8F9FA"/>
        </w:rPr>
      </w:pPr>
    </w:p>
    <w:p w14:paraId="3840A075" w14:textId="77777777" w:rsidR="003071E8" w:rsidRDefault="00273E1D">
      <w:pPr>
        <w:rPr>
          <w:rFonts w:ascii="Times New Roman" w:eastAsia="Times New Roman" w:hAnsi="Times New Roman" w:cs="Times New Roman"/>
          <w:b/>
          <w:color w:val="1D2125"/>
          <w:sz w:val="27"/>
          <w:szCs w:val="27"/>
          <w:shd w:val="clear" w:color="auto" w:fill="F8F9FA"/>
        </w:rPr>
      </w:pPr>
      <w:r>
        <w:rPr>
          <w:rFonts w:ascii="Times New Roman" w:eastAsia="Times New Roman" w:hAnsi="Times New Roman" w:cs="Times New Roman"/>
          <w:b/>
          <w:color w:val="1D2125"/>
          <w:sz w:val="27"/>
          <w:szCs w:val="27"/>
          <w:shd w:val="clear" w:color="auto" w:fill="F8F9FA"/>
        </w:rPr>
        <w:t xml:space="preserve"> Скріншот роботи програми:</w:t>
      </w:r>
    </w:p>
    <w:p w14:paraId="2258796E" w14:textId="2D25089C" w:rsidR="003071E8" w:rsidRDefault="008938DB">
      <w:pPr>
        <w:rPr>
          <w:rFonts w:ascii="Times New Roman" w:eastAsia="Times New Roman" w:hAnsi="Times New Roman" w:cs="Times New Roman"/>
          <w:b/>
          <w:color w:val="1D2125"/>
          <w:sz w:val="27"/>
          <w:szCs w:val="27"/>
          <w:shd w:val="clear" w:color="auto" w:fill="F8F9FA"/>
        </w:rPr>
      </w:pPr>
      <w:r w:rsidRPr="008938DB">
        <w:rPr>
          <w:rFonts w:ascii="Times New Roman" w:eastAsia="Times New Roman" w:hAnsi="Times New Roman" w:cs="Times New Roman"/>
          <w:b/>
          <w:color w:val="1D2125"/>
          <w:sz w:val="27"/>
          <w:szCs w:val="27"/>
          <w:shd w:val="clear" w:color="auto" w:fill="F8F9FA"/>
        </w:rPr>
        <w:drawing>
          <wp:inline distT="0" distB="0" distL="0" distR="0" wp14:anchorId="00C8018C" wp14:editId="5E6A2795">
            <wp:extent cx="1574800" cy="2224542"/>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8210" cy="2229358"/>
                    </a:xfrm>
                    <a:prstGeom prst="rect">
                      <a:avLst/>
                    </a:prstGeom>
                  </pic:spPr>
                </pic:pic>
              </a:graphicData>
            </a:graphic>
          </wp:inline>
        </w:drawing>
      </w:r>
    </w:p>
    <w:p w14:paraId="37372B08" w14:textId="24B0E409" w:rsidR="003071E8" w:rsidRDefault="003071E8">
      <w:pPr>
        <w:rPr>
          <w:rFonts w:ascii="Times New Roman" w:eastAsia="Times New Roman" w:hAnsi="Times New Roman" w:cs="Times New Roman"/>
          <w:b/>
          <w:color w:val="1D2125"/>
          <w:sz w:val="27"/>
          <w:szCs w:val="27"/>
          <w:shd w:val="clear" w:color="auto" w:fill="F8F9FA"/>
        </w:rPr>
      </w:pPr>
    </w:p>
    <w:p w14:paraId="5A7AA2FA" w14:textId="77777777" w:rsidR="003071E8" w:rsidRDefault="003071E8">
      <w:pPr>
        <w:rPr>
          <w:rFonts w:ascii="Times New Roman" w:eastAsia="Times New Roman" w:hAnsi="Times New Roman" w:cs="Times New Roman"/>
          <w:b/>
          <w:color w:val="1D2125"/>
          <w:sz w:val="27"/>
          <w:szCs w:val="27"/>
          <w:shd w:val="clear" w:color="auto" w:fill="F8F9FA"/>
        </w:rPr>
      </w:pPr>
    </w:p>
    <w:p w14:paraId="2DCB3F31" w14:textId="77777777" w:rsidR="003071E8" w:rsidRDefault="003071E8">
      <w:pPr>
        <w:rPr>
          <w:rFonts w:ascii="Times New Roman" w:eastAsia="Times New Roman" w:hAnsi="Times New Roman" w:cs="Times New Roman"/>
          <w:b/>
          <w:color w:val="1D2125"/>
          <w:sz w:val="27"/>
          <w:szCs w:val="27"/>
          <w:shd w:val="clear" w:color="auto" w:fill="F8F9FA"/>
        </w:rPr>
      </w:pPr>
    </w:p>
    <w:p w14:paraId="53E6E5ED" w14:textId="77777777" w:rsidR="008938DB" w:rsidRPr="008938DB" w:rsidRDefault="00273E1D" w:rsidP="008938DB">
      <w:pPr>
        <w:rPr>
          <w:rFonts w:ascii="Times New Roman" w:eastAsia="Times New Roman" w:hAnsi="Times New Roman" w:cs="Times New Roman"/>
          <w:color w:val="1D2125"/>
          <w:sz w:val="28"/>
          <w:szCs w:val="28"/>
        </w:rPr>
      </w:pPr>
      <w:r w:rsidRPr="00273E1D">
        <w:rPr>
          <w:rFonts w:ascii="Times New Roman" w:hAnsi="Times New Roman" w:cs="Times New Roman"/>
          <w:b/>
          <w:sz w:val="28"/>
          <w:szCs w:val="28"/>
        </w:rPr>
        <w:t>Висновок:</w:t>
      </w:r>
      <w:r w:rsidRPr="00273E1D">
        <w:rPr>
          <w:rFonts w:ascii="Times New Roman" w:eastAsia="Times New Roman" w:hAnsi="Times New Roman" w:cs="Times New Roman"/>
          <w:b/>
          <w:color w:val="1D2125"/>
          <w:sz w:val="28"/>
          <w:szCs w:val="28"/>
          <w:shd w:val="clear" w:color="auto" w:fill="F8F9FA"/>
        </w:rPr>
        <w:t xml:space="preserve"> </w:t>
      </w:r>
      <w:r w:rsidR="008938DB" w:rsidRPr="008938DB">
        <w:rPr>
          <w:rFonts w:ascii="Times New Roman" w:eastAsia="Times New Roman" w:hAnsi="Times New Roman" w:cs="Times New Roman"/>
          <w:color w:val="1D2125"/>
          <w:sz w:val="28"/>
          <w:szCs w:val="28"/>
        </w:rPr>
        <w:t>В результаті виконання лабораторної роботи було розглянуто дві реалізації моделювання кінематики прямолінійного руху матеріальної точки:</w:t>
      </w:r>
    </w:p>
    <w:p w14:paraId="5C0F8964" w14:textId="77777777" w:rsidR="008938DB" w:rsidRPr="008938DB" w:rsidRDefault="008938DB" w:rsidP="008938DB">
      <w:pPr>
        <w:rPr>
          <w:rFonts w:ascii="Times New Roman" w:eastAsia="Times New Roman" w:hAnsi="Times New Roman" w:cs="Times New Roman"/>
          <w:color w:val="1D2125"/>
          <w:sz w:val="28"/>
          <w:szCs w:val="28"/>
        </w:rPr>
      </w:pPr>
    </w:p>
    <w:p w14:paraId="5B16A86E" w14:textId="77777777" w:rsidR="008938DB" w:rsidRPr="008938DB" w:rsidRDefault="008938DB" w:rsidP="008938DB">
      <w:pPr>
        <w:rPr>
          <w:rFonts w:ascii="Times New Roman" w:eastAsia="Times New Roman" w:hAnsi="Times New Roman" w:cs="Times New Roman"/>
          <w:color w:val="1D2125"/>
          <w:sz w:val="28"/>
          <w:szCs w:val="28"/>
        </w:rPr>
      </w:pPr>
      <w:r w:rsidRPr="008938DB">
        <w:rPr>
          <w:rFonts w:ascii="Times New Roman" w:eastAsia="Times New Roman" w:hAnsi="Times New Roman" w:cs="Times New Roman"/>
          <w:color w:val="1D2125"/>
          <w:sz w:val="28"/>
          <w:szCs w:val="28"/>
        </w:rPr>
        <w:t>Перша частина роботи полягає у побудові траєкторії руху з використанням HTML Canvas. В цій реалізації користувач може задавати початкові умови, такі як координати, кут, початкова швидкість і прискорення, після чого будується траєкторія. Графік відображається на HTML-канвасі, що дозволяє візуалізувати рух. Користувач також має можливість вибору кольору траєкторії та очищення графіку.</w:t>
      </w:r>
    </w:p>
    <w:p w14:paraId="0F485B68" w14:textId="77777777" w:rsidR="008938DB" w:rsidRPr="008938DB" w:rsidRDefault="008938DB" w:rsidP="008938DB">
      <w:pPr>
        <w:rPr>
          <w:rFonts w:ascii="Times New Roman" w:eastAsia="Times New Roman" w:hAnsi="Times New Roman" w:cs="Times New Roman"/>
          <w:color w:val="1D2125"/>
          <w:sz w:val="28"/>
          <w:szCs w:val="28"/>
        </w:rPr>
      </w:pPr>
    </w:p>
    <w:p w14:paraId="65E75748" w14:textId="77777777" w:rsidR="008938DB" w:rsidRPr="008938DB" w:rsidRDefault="008938DB" w:rsidP="008938DB">
      <w:pPr>
        <w:rPr>
          <w:rFonts w:ascii="Times New Roman" w:eastAsia="Times New Roman" w:hAnsi="Times New Roman" w:cs="Times New Roman"/>
          <w:color w:val="1D2125"/>
          <w:sz w:val="28"/>
          <w:szCs w:val="28"/>
        </w:rPr>
      </w:pPr>
      <w:r w:rsidRPr="008938DB">
        <w:rPr>
          <w:rFonts w:ascii="Times New Roman" w:eastAsia="Times New Roman" w:hAnsi="Times New Roman" w:cs="Times New Roman"/>
          <w:color w:val="1D2125"/>
          <w:sz w:val="28"/>
          <w:szCs w:val="28"/>
        </w:rPr>
        <w:t>Друга частина роботи полягає у покращенні попереднього рішення з використанням бібліотеки D3.js. Використання D3 дозволяє створювати більш гнучкі та масштабовані візуалізації з можливістю роботи з даними на рівні SVG елементів. Замість Canvas для побудови графіка використовується SVG, що дає більше контролю за маніпулюванням елементами графіку. Цей підхід дозволяє легше інтегрувати різні графічні елементи та забезпечує кращу підтримку інтерактивності.</w:t>
      </w:r>
    </w:p>
    <w:p w14:paraId="770C4F54" w14:textId="77777777" w:rsidR="008938DB" w:rsidRPr="008938DB" w:rsidRDefault="008938DB" w:rsidP="008938DB">
      <w:pPr>
        <w:rPr>
          <w:rFonts w:ascii="Times New Roman" w:eastAsia="Times New Roman" w:hAnsi="Times New Roman" w:cs="Times New Roman"/>
          <w:color w:val="1D2125"/>
          <w:sz w:val="28"/>
          <w:szCs w:val="28"/>
        </w:rPr>
      </w:pPr>
    </w:p>
    <w:p w14:paraId="2E4C321E" w14:textId="77777777" w:rsidR="008938DB" w:rsidRPr="008938DB" w:rsidRDefault="008938DB" w:rsidP="008938DB">
      <w:pPr>
        <w:rPr>
          <w:rFonts w:ascii="Times New Roman" w:eastAsia="Times New Roman" w:hAnsi="Times New Roman" w:cs="Times New Roman"/>
          <w:color w:val="1D2125"/>
          <w:sz w:val="28"/>
          <w:szCs w:val="28"/>
        </w:rPr>
      </w:pPr>
      <w:r w:rsidRPr="008938DB">
        <w:rPr>
          <w:rFonts w:ascii="Times New Roman" w:eastAsia="Times New Roman" w:hAnsi="Times New Roman" w:cs="Times New Roman"/>
          <w:color w:val="1D2125"/>
          <w:sz w:val="28"/>
          <w:szCs w:val="28"/>
        </w:rPr>
        <w:t>Таким чином, було виконано успішний перехід від використання Canvas до D3.js, що дозволяє значно покращити гнучкість і масштабованість створюваних графіків, зберігаючи основну функціональність і можливості взаємодії з користувачем.</w:t>
      </w:r>
    </w:p>
    <w:p w14:paraId="3C2B7241" w14:textId="77777777" w:rsidR="008938DB" w:rsidRPr="008938DB" w:rsidRDefault="008938DB" w:rsidP="008938DB">
      <w:pPr>
        <w:rPr>
          <w:rFonts w:ascii="Times New Roman" w:eastAsia="Times New Roman" w:hAnsi="Times New Roman" w:cs="Times New Roman"/>
          <w:color w:val="1D2125"/>
          <w:sz w:val="28"/>
          <w:szCs w:val="28"/>
        </w:rPr>
      </w:pPr>
    </w:p>
    <w:p w14:paraId="69CAFAC8" w14:textId="77777777" w:rsidR="008938DB" w:rsidRPr="008938DB" w:rsidRDefault="008938DB" w:rsidP="008938DB">
      <w:pPr>
        <w:rPr>
          <w:rFonts w:ascii="Times New Roman" w:eastAsia="Times New Roman" w:hAnsi="Times New Roman" w:cs="Times New Roman"/>
          <w:color w:val="1D2125"/>
          <w:sz w:val="28"/>
          <w:szCs w:val="28"/>
        </w:rPr>
      </w:pPr>
    </w:p>
    <w:p w14:paraId="2B03BC53" w14:textId="77777777" w:rsidR="008938DB" w:rsidRPr="008938DB" w:rsidRDefault="008938DB" w:rsidP="008938DB">
      <w:pPr>
        <w:rPr>
          <w:rFonts w:ascii="Times New Roman" w:eastAsia="Times New Roman" w:hAnsi="Times New Roman" w:cs="Times New Roman"/>
          <w:color w:val="1D2125"/>
          <w:sz w:val="28"/>
          <w:szCs w:val="28"/>
        </w:rPr>
      </w:pPr>
    </w:p>
    <w:p w14:paraId="495C84AF" w14:textId="77777777" w:rsidR="008938DB" w:rsidRPr="008938DB" w:rsidRDefault="008938DB" w:rsidP="008938DB">
      <w:pPr>
        <w:rPr>
          <w:rFonts w:ascii="Times New Roman" w:eastAsia="Times New Roman" w:hAnsi="Times New Roman" w:cs="Times New Roman"/>
          <w:color w:val="1D2125"/>
          <w:sz w:val="28"/>
          <w:szCs w:val="28"/>
        </w:rPr>
      </w:pPr>
    </w:p>
    <w:p w14:paraId="7D5B00D1" w14:textId="77777777" w:rsidR="008938DB" w:rsidRPr="008938DB" w:rsidRDefault="008938DB" w:rsidP="008938DB">
      <w:pPr>
        <w:rPr>
          <w:rFonts w:ascii="Times New Roman" w:eastAsia="Times New Roman" w:hAnsi="Times New Roman" w:cs="Times New Roman"/>
          <w:color w:val="1D2125"/>
          <w:sz w:val="28"/>
          <w:szCs w:val="28"/>
        </w:rPr>
      </w:pPr>
    </w:p>
    <w:p w14:paraId="273B4A90" w14:textId="77777777" w:rsidR="008938DB" w:rsidRPr="008938DB" w:rsidRDefault="008938DB" w:rsidP="008938DB">
      <w:pPr>
        <w:rPr>
          <w:rFonts w:ascii="Times New Roman" w:eastAsia="Times New Roman" w:hAnsi="Times New Roman" w:cs="Times New Roman"/>
          <w:color w:val="1D2125"/>
          <w:sz w:val="28"/>
          <w:szCs w:val="28"/>
        </w:rPr>
      </w:pPr>
    </w:p>
    <w:p w14:paraId="694403A1" w14:textId="28A83AE0" w:rsidR="003071E8" w:rsidRPr="00273E1D" w:rsidRDefault="003071E8">
      <w:pPr>
        <w:rPr>
          <w:rFonts w:ascii="Times New Roman" w:eastAsia="Times New Roman" w:hAnsi="Times New Roman" w:cs="Times New Roman"/>
          <w:color w:val="1D2125"/>
          <w:sz w:val="28"/>
          <w:szCs w:val="28"/>
        </w:rPr>
      </w:pPr>
    </w:p>
    <w:sectPr w:rsidR="003071E8" w:rsidRPr="00273E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6427"/>
    <w:multiLevelType w:val="multilevel"/>
    <w:tmpl w:val="130E4F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E8"/>
    <w:rsid w:val="00273E1D"/>
    <w:rsid w:val="003071E8"/>
    <w:rsid w:val="0089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E146"/>
  <w15:docId w15:val="{45BFD87C-4793-4232-921C-9F09661F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893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7280">
      <w:bodyDiv w:val="1"/>
      <w:marLeft w:val="0"/>
      <w:marRight w:val="0"/>
      <w:marTop w:val="0"/>
      <w:marBottom w:val="0"/>
      <w:divBdr>
        <w:top w:val="none" w:sz="0" w:space="0" w:color="auto"/>
        <w:left w:val="none" w:sz="0" w:space="0" w:color="auto"/>
        <w:bottom w:val="none" w:sz="0" w:space="0" w:color="auto"/>
        <w:right w:val="none" w:sz="0" w:space="0" w:color="auto"/>
      </w:divBdr>
      <w:divsChild>
        <w:div w:id="1958288440">
          <w:marLeft w:val="0"/>
          <w:marRight w:val="0"/>
          <w:marTop w:val="0"/>
          <w:marBottom w:val="0"/>
          <w:divBdr>
            <w:top w:val="none" w:sz="0" w:space="0" w:color="auto"/>
            <w:left w:val="none" w:sz="0" w:space="0" w:color="auto"/>
            <w:bottom w:val="none" w:sz="0" w:space="0" w:color="auto"/>
            <w:right w:val="none" w:sz="0" w:space="0" w:color="auto"/>
          </w:divBdr>
          <w:divsChild>
            <w:div w:id="458912421">
              <w:marLeft w:val="0"/>
              <w:marRight w:val="0"/>
              <w:marTop w:val="0"/>
              <w:marBottom w:val="0"/>
              <w:divBdr>
                <w:top w:val="none" w:sz="0" w:space="0" w:color="auto"/>
                <w:left w:val="none" w:sz="0" w:space="0" w:color="auto"/>
                <w:bottom w:val="none" w:sz="0" w:space="0" w:color="auto"/>
                <w:right w:val="none" w:sz="0" w:space="0" w:color="auto"/>
              </w:divBdr>
            </w:div>
            <w:div w:id="1541891805">
              <w:marLeft w:val="0"/>
              <w:marRight w:val="0"/>
              <w:marTop w:val="0"/>
              <w:marBottom w:val="0"/>
              <w:divBdr>
                <w:top w:val="none" w:sz="0" w:space="0" w:color="auto"/>
                <w:left w:val="none" w:sz="0" w:space="0" w:color="auto"/>
                <w:bottom w:val="none" w:sz="0" w:space="0" w:color="auto"/>
                <w:right w:val="none" w:sz="0" w:space="0" w:color="auto"/>
              </w:divBdr>
            </w:div>
            <w:div w:id="1281644875">
              <w:marLeft w:val="0"/>
              <w:marRight w:val="0"/>
              <w:marTop w:val="0"/>
              <w:marBottom w:val="0"/>
              <w:divBdr>
                <w:top w:val="none" w:sz="0" w:space="0" w:color="auto"/>
                <w:left w:val="none" w:sz="0" w:space="0" w:color="auto"/>
                <w:bottom w:val="none" w:sz="0" w:space="0" w:color="auto"/>
                <w:right w:val="none" w:sz="0" w:space="0" w:color="auto"/>
              </w:divBdr>
            </w:div>
            <w:div w:id="1142237079">
              <w:marLeft w:val="0"/>
              <w:marRight w:val="0"/>
              <w:marTop w:val="0"/>
              <w:marBottom w:val="0"/>
              <w:divBdr>
                <w:top w:val="none" w:sz="0" w:space="0" w:color="auto"/>
                <w:left w:val="none" w:sz="0" w:space="0" w:color="auto"/>
                <w:bottom w:val="none" w:sz="0" w:space="0" w:color="auto"/>
                <w:right w:val="none" w:sz="0" w:space="0" w:color="auto"/>
              </w:divBdr>
            </w:div>
            <w:div w:id="1383217468">
              <w:marLeft w:val="0"/>
              <w:marRight w:val="0"/>
              <w:marTop w:val="0"/>
              <w:marBottom w:val="0"/>
              <w:divBdr>
                <w:top w:val="none" w:sz="0" w:space="0" w:color="auto"/>
                <w:left w:val="none" w:sz="0" w:space="0" w:color="auto"/>
                <w:bottom w:val="none" w:sz="0" w:space="0" w:color="auto"/>
                <w:right w:val="none" w:sz="0" w:space="0" w:color="auto"/>
              </w:divBdr>
            </w:div>
            <w:div w:id="1420099794">
              <w:marLeft w:val="0"/>
              <w:marRight w:val="0"/>
              <w:marTop w:val="0"/>
              <w:marBottom w:val="0"/>
              <w:divBdr>
                <w:top w:val="none" w:sz="0" w:space="0" w:color="auto"/>
                <w:left w:val="none" w:sz="0" w:space="0" w:color="auto"/>
                <w:bottom w:val="none" w:sz="0" w:space="0" w:color="auto"/>
                <w:right w:val="none" w:sz="0" w:space="0" w:color="auto"/>
              </w:divBdr>
            </w:div>
            <w:div w:id="301353206">
              <w:marLeft w:val="0"/>
              <w:marRight w:val="0"/>
              <w:marTop w:val="0"/>
              <w:marBottom w:val="0"/>
              <w:divBdr>
                <w:top w:val="none" w:sz="0" w:space="0" w:color="auto"/>
                <w:left w:val="none" w:sz="0" w:space="0" w:color="auto"/>
                <w:bottom w:val="none" w:sz="0" w:space="0" w:color="auto"/>
                <w:right w:val="none" w:sz="0" w:space="0" w:color="auto"/>
              </w:divBdr>
            </w:div>
            <w:div w:id="810951288">
              <w:marLeft w:val="0"/>
              <w:marRight w:val="0"/>
              <w:marTop w:val="0"/>
              <w:marBottom w:val="0"/>
              <w:divBdr>
                <w:top w:val="none" w:sz="0" w:space="0" w:color="auto"/>
                <w:left w:val="none" w:sz="0" w:space="0" w:color="auto"/>
                <w:bottom w:val="none" w:sz="0" w:space="0" w:color="auto"/>
                <w:right w:val="none" w:sz="0" w:space="0" w:color="auto"/>
              </w:divBdr>
            </w:div>
            <w:div w:id="1903902769">
              <w:marLeft w:val="0"/>
              <w:marRight w:val="0"/>
              <w:marTop w:val="0"/>
              <w:marBottom w:val="0"/>
              <w:divBdr>
                <w:top w:val="none" w:sz="0" w:space="0" w:color="auto"/>
                <w:left w:val="none" w:sz="0" w:space="0" w:color="auto"/>
                <w:bottom w:val="none" w:sz="0" w:space="0" w:color="auto"/>
                <w:right w:val="none" w:sz="0" w:space="0" w:color="auto"/>
              </w:divBdr>
            </w:div>
            <w:div w:id="939796975">
              <w:marLeft w:val="0"/>
              <w:marRight w:val="0"/>
              <w:marTop w:val="0"/>
              <w:marBottom w:val="0"/>
              <w:divBdr>
                <w:top w:val="none" w:sz="0" w:space="0" w:color="auto"/>
                <w:left w:val="none" w:sz="0" w:space="0" w:color="auto"/>
                <w:bottom w:val="none" w:sz="0" w:space="0" w:color="auto"/>
                <w:right w:val="none" w:sz="0" w:space="0" w:color="auto"/>
              </w:divBdr>
            </w:div>
            <w:div w:id="1371610221">
              <w:marLeft w:val="0"/>
              <w:marRight w:val="0"/>
              <w:marTop w:val="0"/>
              <w:marBottom w:val="0"/>
              <w:divBdr>
                <w:top w:val="none" w:sz="0" w:space="0" w:color="auto"/>
                <w:left w:val="none" w:sz="0" w:space="0" w:color="auto"/>
                <w:bottom w:val="none" w:sz="0" w:space="0" w:color="auto"/>
                <w:right w:val="none" w:sz="0" w:space="0" w:color="auto"/>
              </w:divBdr>
            </w:div>
            <w:div w:id="289239715">
              <w:marLeft w:val="0"/>
              <w:marRight w:val="0"/>
              <w:marTop w:val="0"/>
              <w:marBottom w:val="0"/>
              <w:divBdr>
                <w:top w:val="none" w:sz="0" w:space="0" w:color="auto"/>
                <w:left w:val="none" w:sz="0" w:space="0" w:color="auto"/>
                <w:bottom w:val="none" w:sz="0" w:space="0" w:color="auto"/>
                <w:right w:val="none" w:sz="0" w:space="0" w:color="auto"/>
              </w:divBdr>
            </w:div>
            <w:div w:id="1888756006">
              <w:marLeft w:val="0"/>
              <w:marRight w:val="0"/>
              <w:marTop w:val="0"/>
              <w:marBottom w:val="0"/>
              <w:divBdr>
                <w:top w:val="none" w:sz="0" w:space="0" w:color="auto"/>
                <w:left w:val="none" w:sz="0" w:space="0" w:color="auto"/>
                <w:bottom w:val="none" w:sz="0" w:space="0" w:color="auto"/>
                <w:right w:val="none" w:sz="0" w:space="0" w:color="auto"/>
              </w:divBdr>
            </w:div>
            <w:div w:id="1353989506">
              <w:marLeft w:val="0"/>
              <w:marRight w:val="0"/>
              <w:marTop w:val="0"/>
              <w:marBottom w:val="0"/>
              <w:divBdr>
                <w:top w:val="none" w:sz="0" w:space="0" w:color="auto"/>
                <w:left w:val="none" w:sz="0" w:space="0" w:color="auto"/>
                <w:bottom w:val="none" w:sz="0" w:space="0" w:color="auto"/>
                <w:right w:val="none" w:sz="0" w:space="0" w:color="auto"/>
              </w:divBdr>
            </w:div>
            <w:div w:id="781847644">
              <w:marLeft w:val="0"/>
              <w:marRight w:val="0"/>
              <w:marTop w:val="0"/>
              <w:marBottom w:val="0"/>
              <w:divBdr>
                <w:top w:val="none" w:sz="0" w:space="0" w:color="auto"/>
                <w:left w:val="none" w:sz="0" w:space="0" w:color="auto"/>
                <w:bottom w:val="none" w:sz="0" w:space="0" w:color="auto"/>
                <w:right w:val="none" w:sz="0" w:space="0" w:color="auto"/>
              </w:divBdr>
            </w:div>
            <w:div w:id="834490279">
              <w:marLeft w:val="0"/>
              <w:marRight w:val="0"/>
              <w:marTop w:val="0"/>
              <w:marBottom w:val="0"/>
              <w:divBdr>
                <w:top w:val="none" w:sz="0" w:space="0" w:color="auto"/>
                <w:left w:val="none" w:sz="0" w:space="0" w:color="auto"/>
                <w:bottom w:val="none" w:sz="0" w:space="0" w:color="auto"/>
                <w:right w:val="none" w:sz="0" w:space="0" w:color="auto"/>
              </w:divBdr>
            </w:div>
            <w:div w:id="1662653801">
              <w:marLeft w:val="0"/>
              <w:marRight w:val="0"/>
              <w:marTop w:val="0"/>
              <w:marBottom w:val="0"/>
              <w:divBdr>
                <w:top w:val="none" w:sz="0" w:space="0" w:color="auto"/>
                <w:left w:val="none" w:sz="0" w:space="0" w:color="auto"/>
                <w:bottom w:val="none" w:sz="0" w:space="0" w:color="auto"/>
                <w:right w:val="none" w:sz="0" w:space="0" w:color="auto"/>
              </w:divBdr>
            </w:div>
            <w:div w:id="2114471409">
              <w:marLeft w:val="0"/>
              <w:marRight w:val="0"/>
              <w:marTop w:val="0"/>
              <w:marBottom w:val="0"/>
              <w:divBdr>
                <w:top w:val="none" w:sz="0" w:space="0" w:color="auto"/>
                <w:left w:val="none" w:sz="0" w:space="0" w:color="auto"/>
                <w:bottom w:val="none" w:sz="0" w:space="0" w:color="auto"/>
                <w:right w:val="none" w:sz="0" w:space="0" w:color="auto"/>
              </w:divBdr>
            </w:div>
            <w:div w:id="1541746230">
              <w:marLeft w:val="0"/>
              <w:marRight w:val="0"/>
              <w:marTop w:val="0"/>
              <w:marBottom w:val="0"/>
              <w:divBdr>
                <w:top w:val="none" w:sz="0" w:space="0" w:color="auto"/>
                <w:left w:val="none" w:sz="0" w:space="0" w:color="auto"/>
                <w:bottom w:val="none" w:sz="0" w:space="0" w:color="auto"/>
                <w:right w:val="none" w:sz="0" w:space="0" w:color="auto"/>
              </w:divBdr>
            </w:div>
            <w:div w:id="1745487935">
              <w:marLeft w:val="0"/>
              <w:marRight w:val="0"/>
              <w:marTop w:val="0"/>
              <w:marBottom w:val="0"/>
              <w:divBdr>
                <w:top w:val="none" w:sz="0" w:space="0" w:color="auto"/>
                <w:left w:val="none" w:sz="0" w:space="0" w:color="auto"/>
                <w:bottom w:val="none" w:sz="0" w:space="0" w:color="auto"/>
                <w:right w:val="none" w:sz="0" w:space="0" w:color="auto"/>
              </w:divBdr>
            </w:div>
            <w:div w:id="1982493434">
              <w:marLeft w:val="0"/>
              <w:marRight w:val="0"/>
              <w:marTop w:val="0"/>
              <w:marBottom w:val="0"/>
              <w:divBdr>
                <w:top w:val="none" w:sz="0" w:space="0" w:color="auto"/>
                <w:left w:val="none" w:sz="0" w:space="0" w:color="auto"/>
                <w:bottom w:val="none" w:sz="0" w:space="0" w:color="auto"/>
                <w:right w:val="none" w:sz="0" w:space="0" w:color="auto"/>
              </w:divBdr>
            </w:div>
            <w:div w:id="378553161">
              <w:marLeft w:val="0"/>
              <w:marRight w:val="0"/>
              <w:marTop w:val="0"/>
              <w:marBottom w:val="0"/>
              <w:divBdr>
                <w:top w:val="none" w:sz="0" w:space="0" w:color="auto"/>
                <w:left w:val="none" w:sz="0" w:space="0" w:color="auto"/>
                <w:bottom w:val="none" w:sz="0" w:space="0" w:color="auto"/>
                <w:right w:val="none" w:sz="0" w:space="0" w:color="auto"/>
              </w:divBdr>
            </w:div>
            <w:div w:id="1911620695">
              <w:marLeft w:val="0"/>
              <w:marRight w:val="0"/>
              <w:marTop w:val="0"/>
              <w:marBottom w:val="0"/>
              <w:divBdr>
                <w:top w:val="none" w:sz="0" w:space="0" w:color="auto"/>
                <w:left w:val="none" w:sz="0" w:space="0" w:color="auto"/>
                <w:bottom w:val="none" w:sz="0" w:space="0" w:color="auto"/>
                <w:right w:val="none" w:sz="0" w:space="0" w:color="auto"/>
              </w:divBdr>
            </w:div>
            <w:div w:id="171458600">
              <w:marLeft w:val="0"/>
              <w:marRight w:val="0"/>
              <w:marTop w:val="0"/>
              <w:marBottom w:val="0"/>
              <w:divBdr>
                <w:top w:val="none" w:sz="0" w:space="0" w:color="auto"/>
                <w:left w:val="none" w:sz="0" w:space="0" w:color="auto"/>
                <w:bottom w:val="none" w:sz="0" w:space="0" w:color="auto"/>
                <w:right w:val="none" w:sz="0" w:space="0" w:color="auto"/>
              </w:divBdr>
            </w:div>
            <w:div w:id="1346899916">
              <w:marLeft w:val="0"/>
              <w:marRight w:val="0"/>
              <w:marTop w:val="0"/>
              <w:marBottom w:val="0"/>
              <w:divBdr>
                <w:top w:val="none" w:sz="0" w:space="0" w:color="auto"/>
                <w:left w:val="none" w:sz="0" w:space="0" w:color="auto"/>
                <w:bottom w:val="none" w:sz="0" w:space="0" w:color="auto"/>
                <w:right w:val="none" w:sz="0" w:space="0" w:color="auto"/>
              </w:divBdr>
            </w:div>
            <w:div w:id="546911936">
              <w:marLeft w:val="0"/>
              <w:marRight w:val="0"/>
              <w:marTop w:val="0"/>
              <w:marBottom w:val="0"/>
              <w:divBdr>
                <w:top w:val="none" w:sz="0" w:space="0" w:color="auto"/>
                <w:left w:val="none" w:sz="0" w:space="0" w:color="auto"/>
                <w:bottom w:val="none" w:sz="0" w:space="0" w:color="auto"/>
                <w:right w:val="none" w:sz="0" w:space="0" w:color="auto"/>
              </w:divBdr>
            </w:div>
            <w:div w:id="247735372">
              <w:marLeft w:val="0"/>
              <w:marRight w:val="0"/>
              <w:marTop w:val="0"/>
              <w:marBottom w:val="0"/>
              <w:divBdr>
                <w:top w:val="none" w:sz="0" w:space="0" w:color="auto"/>
                <w:left w:val="none" w:sz="0" w:space="0" w:color="auto"/>
                <w:bottom w:val="none" w:sz="0" w:space="0" w:color="auto"/>
                <w:right w:val="none" w:sz="0" w:space="0" w:color="auto"/>
              </w:divBdr>
            </w:div>
            <w:div w:id="357004412">
              <w:marLeft w:val="0"/>
              <w:marRight w:val="0"/>
              <w:marTop w:val="0"/>
              <w:marBottom w:val="0"/>
              <w:divBdr>
                <w:top w:val="none" w:sz="0" w:space="0" w:color="auto"/>
                <w:left w:val="none" w:sz="0" w:space="0" w:color="auto"/>
                <w:bottom w:val="none" w:sz="0" w:space="0" w:color="auto"/>
                <w:right w:val="none" w:sz="0" w:space="0" w:color="auto"/>
              </w:divBdr>
            </w:div>
            <w:div w:id="1743795282">
              <w:marLeft w:val="0"/>
              <w:marRight w:val="0"/>
              <w:marTop w:val="0"/>
              <w:marBottom w:val="0"/>
              <w:divBdr>
                <w:top w:val="none" w:sz="0" w:space="0" w:color="auto"/>
                <w:left w:val="none" w:sz="0" w:space="0" w:color="auto"/>
                <w:bottom w:val="none" w:sz="0" w:space="0" w:color="auto"/>
                <w:right w:val="none" w:sz="0" w:space="0" w:color="auto"/>
              </w:divBdr>
            </w:div>
            <w:div w:id="1096367111">
              <w:marLeft w:val="0"/>
              <w:marRight w:val="0"/>
              <w:marTop w:val="0"/>
              <w:marBottom w:val="0"/>
              <w:divBdr>
                <w:top w:val="none" w:sz="0" w:space="0" w:color="auto"/>
                <w:left w:val="none" w:sz="0" w:space="0" w:color="auto"/>
                <w:bottom w:val="none" w:sz="0" w:space="0" w:color="auto"/>
                <w:right w:val="none" w:sz="0" w:space="0" w:color="auto"/>
              </w:divBdr>
            </w:div>
            <w:div w:id="2031489083">
              <w:marLeft w:val="0"/>
              <w:marRight w:val="0"/>
              <w:marTop w:val="0"/>
              <w:marBottom w:val="0"/>
              <w:divBdr>
                <w:top w:val="none" w:sz="0" w:space="0" w:color="auto"/>
                <w:left w:val="none" w:sz="0" w:space="0" w:color="auto"/>
                <w:bottom w:val="none" w:sz="0" w:space="0" w:color="auto"/>
                <w:right w:val="none" w:sz="0" w:space="0" w:color="auto"/>
              </w:divBdr>
            </w:div>
            <w:div w:id="723211253">
              <w:marLeft w:val="0"/>
              <w:marRight w:val="0"/>
              <w:marTop w:val="0"/>
              <w:marBottom w:val="0"/>
              <w:divBdr>
                <w:top w:val="none" w:sz="0" w:space="0" w:color="auto"/>
                <w:left w:val="none" w:sz="0" w:space="0" w:color="auto"/>
                <w:bottom w:val="none" w:sz="0" w:space="0" w:color="auto"/>
                <w:right w:val="none" w:sz="0" w:space="0" w:color="auto"/>
              </w:divBdr>
            </w:div>
            <w:div w:id="244191668">
              <w:marLeft w:val="0"/>
              <w:marRight w:val="0"/>
              <w:marTop w:val="0"/>
              <w:marBottom w:val="0"/>
              <w:divBdr>
                <w:top w:val="none" w:sz="0" w:space="0" w:color="auto"/>
                <w:left w:val="none" w:sz="0" w:space="0" w:color="auto"/>
                <w:bottom w:val="none" w:sz="0" w:space="0" w:color="auto"/>
                <w:right w:val="none" w:sz="0" w:space="0" w:color="auto"/>
              </w:divBdr>
            </w:div>
            <w:div w:id="1005788050">
              <w:marLeft w:val="0"/>
              <w:marRight w:val="0"/>
              <w:marTop w:val="0"/>
              <w:marBottom w:val="0"/>
              <w:divBdr>
                <w:top w:val="none" w:sz="0" w:space="0" w:color="auto"/>
                <w:left w:val="none" w:sz="0" w:space="0" w:color="auto"/>
                <w:bottom w:val="none" w:sz="0" w:space="0" w:color="auto"/>
                <w:right w:val="none" w:sz="0" w:space="0" w:color="auto"/>
              </w:divBdr>
            </w:div>
            <w:div w:id="1000305727">
              <w:marLeft w:val="0"/>
              <w:marRight w:val="0"/>
              <w:marTop w:val="0"/>
              <w:marBottom w:val="0"/>
              <w:divBdr>
                <w:top w:val="none" w:sz="0" w:space="0" w:color="auto"/>
                <w:left w:val="none" w:sz="0" w:space="0" w:color="auto"/>
                <w:bottom w:val="none" w:sz="0" w:space="0" w:color="auto"/>
                <w:right w:val="none" w:sz="0" w:space="0" w:color="auto"/>
              </w:divBdr>
            </w:div>
            <w:div w:id="994069255">
              <w:marLeft w:val="0"/>
              <w:marRight w:val="0"/>
              <w:marTop w:val="0"/>
              <w:marBottom w:val="0"/>
              <w:divBdr>
                <w:top w:val="none" w:sz="0" w:space="0" w:color="auto"/>
                <w:left w:val="none" w:sz="0" w:space="0" w:color="auto"/>
                <w:bottom w:val="none" w:sz="0" w:space="0" w:color="auto"/>
                <w:right w:val="none" w:sz="0" w:space="0" w:color="auto"/>
              </w:divBdr>
            </w:div>
            <w:div w:id="1562517784">
              <w:marLeft w:val="0"/>
              <w:marRight w:val="0"/>
              <w:marTop w:val="0"/>
              <w:marBottom w:val="0"/>
              <w:divBdr>
                <w:top w:val="none" w:sz="0" w:space="0" w:color="auto"/>
                <w:left w:val="none" w:sz="0" w:space="0" w:color="auto"/>
                <w:bottom w:val="none" w:sz="0" w:space="0" w:color="auto"/>
                <w:right w:val="none" w:sz="0" w:space="0" w:color="auto"/>
              </w:divBdr>
            </w:div>
            <w:div w:id="784545567">
              <w:marLeft w:val="0"/>
              <w:marRight w:val="0"/>
              <w:marTop w:val="0"/>
              <w:marBottom w:val="0"/>
              <w:divBdr>
                <w:top w:val="none" w:sz="0" w:space="0" w:color="auto"/>
                <w:left w:val="none" w:sz="0" w:space="0" w:color="auto"/>
                <w:bottom w:val="none" w:sz="0" w:space="0" w:color="auto"/>
                <w:right w:val="none" w:sz="0" w:space="0" w:color="auto"/>
              </w:divBdr>
            </w:div>
            <w:div w:id="1068764942">
              <w:marLeft w:val="0"/>
              <w:marRight w:val="0"/>
              <w:marTop w:val="0"/>
              <w:marBottom w:val="0"/>
              <w:divBdr>
                <w:top w:val="none" w:sz="0" w:space="0" w:color="auto"/>
                <w:left w:val="none" w:sz="0" w:space="0" w:color="auto"/>
                <w:bottom w:val="none" w:sz="0" w:space="0" w:color="auto"/>
                <w:right w:val="none" w:sz="0" w:space="0" w:color="auto"/>
              </w:divBdr>
            </w:div>
            <w:div w:id="435714394">
              <w:marLeft w:val="0"/>
              <w:marRight w:val="0"/>
              <w:marTop w:val="0"/>
              <w:marBottom w:val="0"/>
              <w:divBdr>
                <w:top w:val="none" w:sz="0" w:space="0" w:color="auto"/>
                <w:left w:val="none" w:sz="0" w:space="0" w:color="auto"/>
                <w:bottom w:val="none" w:sz="0" w:space="0" w:color="auto"/>
                <w:right w:val="none" w:sz="0" w:space="0" w:color="auto"/>
              </w:divBdr>
            </w:div>
            <w:div w:id="480273545">
              <w:marLeft w:val="0"/>
              <w:marRight w:val="0"/>
              <w:marTop w:val="0"/>
              <w:marBottom w:val="0"/>
              <w:divBdr>
                <w:top w:val="none" w:sz="0" w:space="0" w:color="auto"/>
                <w:left w:val="none" w:sz="0" w:space="0" w:color="auto"/>
                <w:bottom w:val="none" w:sz="0" w:space="0" w:color="auto"/>
                <w:right w:val="none" w:sz="0" w:space="0" w:color="auto"/>
              </w:divBdr>
            </w:div>
            <w:div w:id="152722374">
              <w:marLeft w:val="0"/>
              <w:marRight w:val="0"/>
              <w:marTop w:val="0"/>
              <w:marBottom w:val="0"/>
              <w:divBdr>
                <w:top w:val="none" w:sz="0" w:space="0" w:color="auto"/>
                <w:left w:val="none" w:sz="0" w:space="0" w:color="auto"/>
                <w:bottom w:val="none" w:sz="0" w:space="0" w:color="auto"/>
                <w:right w:val="none" w:sz="0" w:space="0" w:color="auto"/>
              </w:divBdr>
            </w:div>
            <w:div w:id="1492333103">
              <w:marLeft w:val="0"/>
              <w:marRight w:val="0"/>
              <w:marTop w:val="0"/>
              <w:marBottom w:val="0"/>
              <w:divBdr>
                <w:top w:val="none" w:sz="0" w:space="0" w:color="auto"/>
                <w:left w:val="none" w:sz="0" w:space="0" w:color="auto"/>
                <w:bottom w:val="none" w:sz="0" w:space="0" w:color="auto"/>
                <w:right w:val="none" w:sz="0" w:space="0" w:color="auto"/>
              </w:divBdr>
            </w:div>
            <w:div w:id="1571622082">
              <w:marLeft w:val="0"/>
              <w:marRight w:val="0"/>
              <w:marTop w:val="0"/>
              <w:marBottom w:val="0"/>
              <w:divBdr>
                <w:top w:val="none" w:sz="0" w:space="0" w:color="auto"/>
                <w:left w:val="none" w:sz="0" w:space="0" w:color="auto"/>
                <w:bottom w:val="none" w:sz="0" w:space="0" w:color="auto"/>
                <w:right w:val="none" w:sz="0" w:space="0" w:color="auto"/>
              </w:divBdr>
            </w:div>
            <w:div w:id="202979783">
              <w:marLeft w:val="0"/>
              <w:marRight w:val="0"/>
              <w:marTop w:val="0"/>
              <w:marBottom w:val="0"/>
              <w:divBdr>
                <w:top w:val="none" w:sz="0" w:space="0" w:color="auto"/>
                <w:left w:val="none" w:sz="0" w:space="0" w:color="auto"/>
                <w:bottom w:val="none" w:sz="0" w:space="0" w:color="auto"/>
                <w:right w:val="none" w:sz="0" w:space="0" w:color="auto"/>
              </w:divBdr>
            </w:div>
            <w:div w:id="652755605">
              <w:marLeft w:val="0"/>
              <w:marRight w:val="0"/>
              <w:marTop w:val="0"/>
              <w:marBottom w:val="0"/>
              <w:divBdr>
                <w:top w:val="none" w:sz="0" w:space="0" w:color="auto"/>
                <w:left w:val="none" w:sz="0" w:space="0" w:color="auto"/>
                <w:bottom w:val="none" w:sz="0" w:space="0" w:color="auto"/>
                <w:right w:val="none" w:sz="0" w:space="0" w:color="auto"/>
              </w:divBdr>
            </w:div>
            <w:div w:id="1648247578">
              <w:marLeft w:val="0"/>
              <w:marRight w:val="0"/>
              <w:marTop w:val="0"/>
              <w:marBottom w:val="0"/>
              <w:divBdr>
                <w:top w:val="none" w:sz="0" w:space="0" w:color="auto"/>
                <w:left w:val="none" w:sz="0" w:space="0" w:color="auto"/>
                <w:bottom w:val="none" w:sz="0" w:space="0" w:color="auto"/>
                <w:right w:val="none" w:sz="0" w:space="0" w:color="auto"/>
              </w:divBdr>
            </w:div>
            <w:div w:id="1350444452">
              <w:marLeft w:val="0"/>
              <w:marRight w:val="0"/>
              <w:marTop w:val="0"/>
              <w:marBottom w:val="0"/>
              <w:divBdr>
                <w:top w:val="none" w:sz="0" w:space="0" w:color="auto"/>
                <w:left w:val="none" w:sz="0" w:space="0" w:color="auto"/>
                <w:bottom w:val="none" w:sz="0" w:space="0" w:color="auto"/>
                <w:right w:val="none" w:sz="0" w:space="0" w:color="auto"/>
              </w:divBdr>
            </w:div>
            <w:div w:id="421874452">
              <w:marLeft w:val="0"/>
              <w:marRight w:val="0"/>
              <w:marTop w:val="0"/>
              <w:marBottom w:val="0"/>
              <w:divBdr>
                <w:top w:val="none" w:sz="0" w:space="0" w:color="auto"/>
                <w:left w:val="none" w:sz="0" w:space="0" w:color="auto"/>
                <w:bottom w:val="none" w:sz="0" w:space="0" w:color="auto"/>
                <w:right w:val="none" w:sz="0" w:space="0" w:color="auto"/>
              </w:divBdr>
            </w:div>
            <w:div w:id="1780836143">
              <w:marLeft w:val="0"/>
              <w:marRight w:val="0"/>
              <w:marTop w:val="0"/>
              <w:marBottom w:val="0"/>
              <w:divBdr>
                <w:top w:val="none" w:sz="0" w:space="0" w:color="auto"/>
                <w:left w:val="none" w:sz="0" w:space="0" w:color="auto"/>
                <w:bottom w:val="none" w:sz="0" w:space="0" w:color="auto"/>
                <w:right w:val="none" w:sz="0" w:space="0" w:color="auto"/>
              </w:divBdr>
            </w:div>
            <w:div w:id="499350375">
              <w:marLeft w:val="0"/>
              <w:marRight w:val="0"/>
              <w:marTop w:val="0"/>
              <w:marBottom w:val="0"/>
              <w:divBdr>
                <w:top w:val="none" w:sz="0" w:space="0" w:color="auto"/>
                <w:left w:val="none" w:sz="0" w:space="0" w:color="auto"/>
                <w:bottom w:val="none" w:sz="0" w:space="0" w:color="auto"/>
                <w:right w:val="none" w:sz="0" w:space="0" w:color="auto"/>
              </w:divBdr>
            </w:div>
            <w:div w:id="1298950228">
              <w:marLeft w:val="0"/>
              <w:marRight w:val="0"/>
              <w:marTop w:val="0"/>
              <w:marBottom w:val="0"/>
              <w:divBdr>
                <w:top w:val="none" w:sz="0" w:space="0" w:color="auto"/>
                <w:left w:val="none" w:sz="0" w:space="0" w:color="auto"/>
                <w:bottom w:val="none" w:sz="0" w:space="0" w:color="auto"/>
                <w:right w:val="none" w:sz="0" w:space="0" w:color="auto"/>
              </w:divBdr>
            </w:div>
            <w:div w:id="12920663">
              <w:marLeft w:val="0"/>
              <w:marRight w:val="0"/>
              <w:marTop w:val="0"/>
              <w:marBottom w:val="0"/>
              <w:divBdr>
                <w:top w:val="none" w:sz="0" w:space="0" w:color="auto"/>
                <w:left w:val="none" w:sz="0" w:space="0" w:color="auto"/>
                <w:bottom w:val="none" w:sz="0" w:space="0" w:color="auto"/>
                <w:right w:val="none" w:sz="0" w:space="0" w:color="auto"/>
              </w:divBdr>
            </w:div>
            <w:div w:id="1143350532">
              <w:marLeft w:val="0"/>
              <w:marRight w:val="0"/>
              <w:marTop w:val="0"/>
              <w:marBottom w:val="0"/>
              <w:divBdr>
                <w:top w:val="none" w:sz="0" w:space="0" w:color="auto"/>
                <w:left w:val="none" w:sz="0" w:space="0" w:color="auto"/>
                <w:bottom w:val="none" w:sz="0" w:space="0" w:color="auto"/>
                <w:right w:val="none" w:sz="0" w:space="0" w:color="auto"/>
              </w:divBdr>
            </w:div>
            <w:div w:id="428474796">
              <w:marLeft w:val="0"/>
              <w:marRight w:val="0"/>
              <w:marTop w:val="0"/>
              <w:marBottom w:val="0"/>
              <w:divBdr>
                <w:top w:val="none" w:sz="0" w:space="0" w:color="auto"/>
                <w:left w:val="none" w:sz="0" w:space="0" w:color="auto"/>
                <w:bottom w:val="none" w:sz="0" w:space="0" w:color="auto"/>
                <w:right w:val="none" w:sz="0" w:space="0" w:color="auto"/>
              </w:divBdr>
            </w:div>
            <w:div w:id="962157872">
              <w:marLeft w:val="0"/>
              <w:marRight w:val="0"/>
              <w:marTop w:val="0"/>
              <w:marBottom w:val="0"/>
              <w:divBdr>
                <w:top w:val="none" w:sz="0" w:space="0" w:color="auto"/>
                <w:left w:val="none" w:sz="0" w:space="0" w:color="auto"/>
                <w:bottom w:val="none" w:sz="0" w:space="0" w:color="auto"/>
                <w:right w:val="none" w:sz="0" w:space="0" w:color="auto"/>
              </w:divBdr>
            </w:div>
            <w:div w:id="453137195">
              <w:marLeft w:val="0"/>
              <w:marRight w:val="0"/>
              <w:marTop w:val="0"/>
              <w:marBottom w:val="0"/>
              <w:divBdr>
                <w:top w:val="none" w:sz="0" w:space="0" w:color="auto"/>
                <w:left w:val="none" w:sz="0" w:space="0" w:color="auto"/>
                <w:bottom w:val="none" w:sz="0" w:space="0" w:color="auto"/>
                <w:right w:val="none" w:sz="0" w:space="0" w:color="auto"/>
              </w:divBdr>
            </w:div>
            <w:div w:id="708720149">
              <w:marLeft w:val="0"/>
              <w:marRight w:val="0"/>
              <w:marTop w:val="0"/>
              <w:marBottom w:val="0"/>
              <w:divBdr>
                <w:top w:val="none" w:sz="0" w:space="0" w:color="auto"/>
                <w:left w:val="none" w:sz="0" w:space="0" w:color="auto"/>
                <w:bottom w:val="none" w:sz="0" w:space="0" w:color="auto"/>
                <w:right w:val="none" w:sz="0" w:space="0" w:color="auto"/>
              </w:divBdr>
            </w:div>
            <w:div w:id="1274938984">
              <w:marLeft w:val="0"/>
              <w:marRight w:val="0"/>
              <w:marTop w:val="0"/>
              <w:marBottom w:val="0"/>
              <w:divBdr>
                <w:top w:val="none" w:sz="0" w:space="0" w:color="auto"/>
                <w:left w:val="none" w:sz="0" w:space="0" w:color="auto"/>
                <w:bottom w:val="none" w:sz="0" w:space="0" w:color="auto"/>
                <w:right w:val="none" w:sz="0" w:space="0" w:color="auto"/>
              </w:divBdr>
            </w:div>
            <w:div w:id="1115444131">
              <w:marLeft w:val="0"/>
              <w:marRight w:val="0"/>
              <w:marTop w:val="0"/>
              <w:marBottom w:val="0"/>
              <w:divBdr>
                <w:top w:val="none" w:sz="0" w:space="0" w:color="auto"/>
                <w:left w:val="none" w:sz="0" w:space="0" w:color="auto"/>
                <w:bottom w:val="none" w:sz="0" w:space="0" w:color="auto"/>
                <w:right w:val="none" w:sz="0" w:space="0" w:color="auto"/>
              </w:divBdr>
            </w:div>
            <w:div w:id="659117993">
              <w:marLeft w:val="0"/>
              <w:marRight w:val="0"/>
              <w:marTop w:val="0"/>
              <w:marBottom w:val="0"/>
              <w:divBdr>
                <w:top w:val="none" w:sz="0" w:space="0" w:color="auto"/>
                <w:left w:val="none" w:sz="0" w:space="0" w:color="auto"/>
                <w:bottom w:val="none" w:sz="0" w:space="0" w:color="auto"/>
                <w:right w:val="none" w:sz="0" w:space="0" w:color="auto"/>
              </w:divBdr>
            </w:div>
            <w:div w:id="533346698">
              <w:marLeft w:val="0"/>
              <w:marRight w:val="0"/>
              <w:marTop w:val="0"/>
              <w:marBottom w:val="0"/>
              <w:divBdr>
                <w:top w:val="none" w:sz="0" w:space="0" w:color="auto"/>
                <w:left w:val="none" w:sz="0" w:space="0" w:color="auto"/>
                <w:bottom w:val="none" w:sz="0" w:space="0" w:color="auto"/>
                <w:right w:val="none" w:sz="0" w:space="0" w:color="auto"/>
              </w:divBdr>
            </w:div>
            <w:div w:id="2068727184">
              <w:marLeft w:val="0"/>
              <w:marRight w:val="0"/>
              <w:marTop w:val="0"/>
              <w:marBottom w:val="0"/>
              <w:divBdr>
                <w:top w:val="none" w:sz="0" w:space="0" w:color="auto"/>
                <w:left w:val="none" w:sz="0" w:space="0" w:color="auto"/>
                <w:bottom w:val="none" w:sz="0" w:space="0" w:color="auto"/>
                <w:right w:val="none" w:sz="0" w:space="0" w:color="auto"/>
              </w:divBdr>
            </w:div>
            <w:div w:id="1105003030">
              <w:marLeft w:val="0"/>
              <w:marRight w:val="0"/>
              <w:marTop w:val="0"/>
              <w:marBottom w:val="0"/>
              <w:divBdr>
                <w:top w:val="none" w:sz="0" w:space="0" w:color="auto"/>
                <w:left w:val="none" w:sz="0" w:space="0" w:color="auto"/>
                <w:bottom w:val="none" w:sz="0" w:space="0" w:color="auto"/>
                <w:right w:val="none" w:sz="0" w:space="0" w:color="auto"/>
              </w:divBdr>
            </w:div>
            <w:div w:id="144011693">
              <w:marLeft w:val="0"/>
              <w:marRight w:val="0"/>
              <w:marTop w:val="0"/>
              <w:marBottom w:val="0"/>
              <w:divBdr>
                <w:top w:val="none" w:sz="0" w:space="0" w:color="auto"/>
                <w:left w:val="none" w:sz="0" w:space="0" w:color="auto"/>
                <w:bottom w:val="none" w:sz="0" w:space="0" w:color="auto"/>
                <w:right w:val="none" w:sz="0" w:space="0" w:color="auto"/>
              </w:divBdr>
            </w:div>
            <w:div w:id="899824880">
              <w:marLeft w:val="0"/>
              <w:marRight w:val="0"/>
              <w:marTop w:val="0"/>
              <w:marBottom w:val="0"/>
              <w:divBdr>
                <w:top w:val="none" w:sz="0" w:space="0" w:color="auto"/>
                <w:left w:val="none" w:sz="0" w:space="0" w:color="auto"/>
                <w:bottom w:val="none" w:sz="0" w:space="0" w:color="auto"/>
                <w:right w:val="none" w:sz="0" w:space="0" w:color="auto"/>
              </w:divBdr>
            </w:div>
            <w:div w:id="1495337886">
              <w:marLeft w:val="0"/>
              <w:marRight w:val="0"/>
              <w:marTop w:val="0"/>
              <w:marBottom w:val="0"/>
              <w:divBdr>
                <w:top w:val="none" w:sz="0" w:space="0" w:color="auto"/>
                <w:left w:val="none" w:sz="0" w:space="0" w:color="auto"/>
                <w:bottom w:val="none" w:sz="0" w:space="0" w:color="auto"/>
                <w:right w:val="none" w:sz="0" w:space="0" w:color="auto"/>
              </w:divBdr>
            </w:div>
            <w:div w:id="1178810051">
              <w:marLeft w:val="0"/>
              <w:marRight w:val="0"/>
              <w:marTop w:val="0"/>
              <w:marBottom w:val="0"/>
              <w:divBdr>
                <w:top w:val="none" w:sz="0" w:space="0" w:color="auto"/>
                <w:left w:val="none" w:sz="0" w:space="0" w:color="auto"/>
                <w:bottom w:val="none" w:sz="0" w:space="0" w:color="auto"/>
                <w:right w:val="none" w:sz="0" w:space="0" w:color="auto"/>
              </w:divBdr>
            </w:div>
            <w:div w:id="1974477935">
              <w:marLeft w:val="0"/>
              <w:marRight w:val="0"/>
              <w:marTop w:val="0"/>
              <w:marBottom w:val="0"/>
              <w:divBdr>
                <w:top w:val="none" w:sz="0" w:space="0" w:color="auto"/>
                <w:left w:val="none" w:sz="0" w:space="0" w:color="auto"/>
                <w:bottom w:val="none" w:sz="0" w:space="0" w:color="auto"/>
                <w:right w:val="none" w:sz="0" w:space="0" w:color="auto"/>
              </w:divBdr>
            </w:div>
            <w:div w:id="1526558603">
              <w:marLeft w:val="0"/>
              <w:marRight w:val="0"/>
              <w:marTop w:val="0"/>
              <w:marBottom w:val="0"/>
              <w:divBdr>
                <w:top w:val="none" w:sz="0" w:space="0" w:color="auto"/>
                <w:left w:val="none" w:sz="0" w:space="0" w:color="auto"/>
                <w:bottom w:val="none" w:sz="0" w:space="0" w:color="auto"/>
                <w:right w:val="none" w:sz="0" w:space="0" w:color="auto"/>
              </w:divBdr>
            </w:div>
            <w:div w:id="1208294835">
              <w:marLeft w:val="0"/>
              <w:marRight w:val="0"/>
              <w:marTop w:val="0"/>
              <w:marBottom w:val="0"/>
              <w:divBdr>
                <w:top w:val="none" w:sz="0" w:space="0" w:color="auto"/>
                <w:left w:val="none" w:sz="0" w:space="0" w:color="auto"/>
                <w:bottom w:val="none" w:sz="0" w:space="0" w:color="auto"/>
                <w:right w:val="none" w:sz="0" w:space="0" w:color="auto"/>
              </w:divBdr>
            </w:div>
            <w:div w:id="1860386934">
              <w:marLeft w:val="0"/>
              <w:marRight w:val="0"/>
              <w:marTop w:val="0"/>
              <w:marBottom w:val="0"/>
              <w:divBdr>
                <w:top w:val="none" w:sz="0" w:space="0" w:color="auto"/>
                <w:left w:val="none" w:sz="0" w:space="0" w:color="auto"/>
                <w:bottom w:val="none" w:sz="0" w:space="0" w:color="auto"/>
                <w:right w:val="none" w:sz="0" w:space="0" w:color="auto"/>
              </w:divBdr>
            </w:div>
            <w:div w:id="2132281091">
              <w:marLeft w:val="0"/>
              <w:marRight w:val="0"/>
              <w:marTop w:val="0"/>
              <w:marBottom w:val="0"/>
              <w:divBdr>
                <w:top w:val="none" w:sz="0" w:space="0" w:color="auto"/>
                <w:left w:val="none" w:sz="0" w:space="0" w:color="auto"/>
                <w:bottom w:val="none" w:sz="0" w:space="0" w:color="auto"/>
                <w:right w:val="none" w:sz="0" w:space="0" w:color="auto"/>
              </w:divBdr>
            </w:div>
            <w:div w:id="52045893">
              <w:marLeft w:val="0"/>
              <w:marRight w:val="0"/>
              <w:marTop w:val="0"/>
              <w:marBottom w:val="0"/>
              <w:divBdr>
                <w:top w:val="none" w:sz="0" w:space="0" w:color="auto"/>
                <w:left w:val="none" w:sz="0" w:space="0" w:color="auto"/>
                <w:bottom w:val="none" w:sz="0" w:space="0" w:color="auto"/>
                <w:right w:val="none" w:sz="0" w:space="0" w:color="auto"/>
              </w:divBdr>
            </w:div>
            <w:div w:id="1999720991">
              <w:marLeft w:val="0"/>
              <w:marRight w:val="0"/>
              <w:marTop w:val="0"/>
              <w:marBottom w:val="0"/>
              <w:divBdr>
                <w:top w:val="none" w:sz="0" w:space="0" w:color="auto"/>
                <w:left w:val="none" w:sz="0" w:space="0" w:color="auto"/>
                <w:bottom w:val="none" w:sz="0" w:space="0" w:color="auto"/>
                <w:right w:val="none" w:sz="0" w:space="0" w:color="auto"/>
              </w:divBdr>
            </w:div>
            <w:div w:id="553586058">
              <w:marLeft w:val="0"/>
              <w:marRight w:val="0"/>
              <w:marTop w:val="0"/>
              <w:marBottom w:val="0"/>
              <w:divBdr>
                <w:top w:val="none" w:sz="0" w:space="0" w:color="auto"/>
                <w:left w:val="none" w:sz="0" w:space="0" w:color="auto"/>
                <w:bottom w:val="none" w:sz="0" w:space="0" w:color="auto"/>
                <w:right w:val="none" w:sz="0" w:space="0" w:color="auto"/>
              </w:divBdr>
            </w:div>
            <w:div w:id="39863963">
              <w:marLeft w:val="0"/>
              <w:marRight w:val="0"/>
              <w:marTop w:val="0"/>
              <w:marBottom w:val="0"/>
              <w:divBdr>
                <w:top w:val="none" w:sz="0" w:space="0" w:color="auto"/>
                <w:left w:val="none" w:sz="0" w:space="0" w:color="auto"/>
                <w:bottom w:val="none" w:sz="0" w:space="0" w:color="auto"/>
                <w:right w:val="none" w:sz="0" w:space="0" w:color="auto"/>
              </w:divBdr>
            </w:div>
            <w:div w:id="891114687">
              <w:marLeft w:val="0"/>
              <w:marRight w:val="0"/>
              <w:marTop w:val="0"/>
              <w:marBottom w:val="0"/>
              <w:divBdr>
                <w:top w:val="none" w:sz="0" w:space="0" w:color="auto"/>
                <w:left w:val="none" w:sz="0" w:space="0" w:color="auto"/>
                <w:bottom w:val="none" w:sz="0" w:space="0" w:color="auto"/>
                <w:right w:val="none" w:sz="0" w:space="0" w:color="auto"/>
              </w:divBdr>
            </w:div>
            <w:div w:id="1022242977">
              <w:marLeft w:val="0"/>
              <w:marRight w:val="0"/>
              <w:marTop w:val="0"/>
              <w:marBottom w:val="0"/>
              <w:divBdr>
                <w:top w:val="none" w:sz="0" w:space="0" w:color="auto"/>
                <w:left w:val="none" w:sz="0" w:space="0" w:color="auto"/>
                <w:bottom w:val="none" w:sz="0" w:space="0" w:color="auto"/>
                <w:right w:val="none" w:sz="0" w:space="0" w:color="auto"/>
              </w:divBdr>
            </w:div>
            <w:div w:id="937713341">
              <w:marLeft w:val="0"/>
              <w:marRight w:val="0"/>
              <w:marTop w:val="0"/>
              <w:marBottom w:val="0"/>
              <w:divBdr>
                <w:top w:val="none" w:sz="0" w:space="0" w:color="auto"/>
                <w:left w:val="none" w:sz="0" w:space="0" w:color="auto"/>
                <w:bottom w:val="none" w:sz="0" w:space="0" w:color="auto"/>
                <w:right w:val="none" w:sz="0" w:space="0" w:color="auto"/>
              </w:divBdr>
            </w:div>
            <w:div w:id="522011569">
              <w:marLeft w:val="0"/>
              <w:marRight w:val="0"/>
              <w:marTop w:val="0"/>
              <w:marBottom w:val="0"/>
              <w:divBdr>
                <w:top w:val="none" w:sz="0" w:space="0" w:color="auto"/>
                <w:left w:val="none" w:sz="0" w:space="0" w:color="auto"/>
                <w:bottom w:val="none" w:sz="0" w:space="0" w:color="auto"/>
                <w:right w:val="none" w:sz="0" w:space="0" w:color="auto"/>
              </w:divBdr>
            </w:div>
            <w:div w:id="11952648">
              <w:marLeft w:val="0"/>
              <w:marRight w:val="0"/>
              <w:marTop w:val="0"/>
              <w:marBottom w:val="0"/>
              <w:divBdr>
                <w:top w:val="none" w:sz="0" w:space="0" w:color="auto"/>
                <w:left w:val="none" w:sz="0" w:space="0" w:color="auto"/>
                <w:bottom w:val="none" w:sz="0" w:space="0" w:color="auto"/>
                <w:right w:val="none" w:sz="0" w:space="0" w:color="auto"/>
              </w:divBdr>
            </w:div>
            <w:div w:id="1788502738">
              <w:marLeft w:val="0"/>
              <w:marRight w:val="0"/>
              <w:marTop w:val="0"/>
              <w:marBottom w:val="0"/>
              <w:divBdr>
                <w:top w:val="none" w:sz="0" w:space="0" w:color="auto"/>
                <w:left w:val="none" w:sz="0" w:space="0" w:color="auto"/>
                <w:bottom w:val="none" w:sz="0" w:space="0" w:color="auto"/>
                <w:right w:val="none" w:sz="0" w:space="0" w:color="auto"/>
              </w:divBdr>
            </w:div>
            <w:div w:id="626933754">
              <w:marLeft w:val="0"/>
              <w:marRight w:val="0"/>
              <w:marTop w:val="0"/>
              <w:marBottom w:val="0"/>
              <w:divBdr>
                <w:top w:val="none" w:sz="0" w:space="0" w:color="auto"/>
                <w:left w:val="none" w:sz="0" w:space="0" w:color="auto"/>
                <w:bottom w:val="none" w:sz="0" w:space="0" w:color="auto"/>
                <w:right w:val="none" w:sz="0" w:space="0" w:color="auto"/>
              </w:divBdr>
            </w:div>
            <w:div w:id="1979794145">
              <w:marLeft w:val="0"/>
              <w:marRight w:val="0"/>
              <w:marTop w:val="0"/>
              <w:marBottom w:val="0"/>
              <w:divBdr>
                <w:top w:val="none" w:sz="0" w:space="0" w:color="auto"/>
                <w:left w:val="none" w:sz="0" w:space="0" w:color="auto"/>
                <w:bottom w:val="none" w:sz="0" w:space="0" w:color="auto"/>
                <w:right w:val="none" w:sz="0" w:space="0" w:color="auto"/>
              </w:divBdr>
            </w:div>
            <w:div w:id="1435399375">
              <w:marLeft w:val="0"/>
              <w:marRight w:val="0"/>
              <w:marTop w:val="0"/>
              <w:marBottom w:val="0"/>
              <w:divBdr>
                <w:top w:val="none" w:sz="0" w:space="0" w:color="auto"/>
                <w:left w:val="none" w:sz="0" w:space="0" w:color="auto"/>
                <w:bottom w:val="none" w:sz="0" w:space="0" w:color="auto"/>
                <w:right w:val="none" w:sz="0" w:space="0" w:color="auto"/>
              </w:divBdr>
            </w:div>
            <w:div w:id="1638610171">
              <w:marLeft w:val="0"/>
              <w:marRight w:val="0"/>
              <w:marTop w:val="0"/>
              <w:marBottom w:val="0"/>
              <w:divBdr>
                <w:top w:val="none" w:sz="0" w:space="0" w:color="auto"/>
                <w:left w:val="none" w:sz="0" w:space="0" w:color="auto"/>
                <w:bottom w:val="none" w:sz="0" w:space="0" w:color="auto"/>
                <w:right w:val="none" w:sz="0" w:space="0" w:color="auto"/>
              </w:divBdr>
            </w:div>
            <w:div w:id="252707504">
              <w:marLeft w:val="0"/>
              <w:marRight w:val="0"/>
              <w:marTop w:val="0"/>
              <w:marBottom w:val="0"/>
              <w:divBdr>
                <w:top w:val="none" w:sz="0" w:space="0" w:color="auto"/>
                <w:left w:val="none" w:sz="0" w:space="0" w:color="auto"/>
                <w:bottom w:val="none" w:sz="0" w:space="0" w:color="auto"/>
                <w:right w:val="none" w:sz="0" w:space="0" w:color="auto"/>
              </w:divBdr>
            </w:div>
            <w:div w:id="488137855">
              <w:marLeft w:val="0"/>
              <w:marRight w:val="0"/>
              <w:marTop w:val="0"/>
              <w:marBottom w:val="0"/>
              <w:divBdr>
                <w:top w:val="none" w:sz="0" w:space="0" w:color="auto"/>
                <w:left w:val="none" w:sz="0" w:space="0" w:color="auto"/>
                <w:bottom w:val="none" w:sz="0" w:space="0" w:color="auto"/>
                <w:right w:val="none" w:sz="0" w:space="0" w:color="auto"/>
              </w:divBdr>
            </w:div>
            <w:div w:id="1911966478">
              <w:marLeft w:val="0"/>
              <w:marRight w:val="0"/>
              <w:marTop w:val="0"/>
              <w:marBottom w:val="0"/>
              <w:divBdr>
                <w:top w:val="none" w:sz="0" w:space="0" w:color="auto"/>
                <w:left w:val="none" w:sz="0" w:space="0" w:color="auto"/>
                <w:bottom w:val="none" w:sz="0" w:space="0" w:color="auto"/>
                <w:right w:val="none" w:sz="0" w:space="0" w:color="auto"/>
              </w:divBdr>
            </w:div>
            <w:div w:id="16858355">
              <w:marLeft w:val="0"/>
              <w:marRight w:val="0"/>
              <w:marTop w:val="0"/>
              <w:marBottom w:val="0"/>
              <w:divBdr>
                <w:top w:val="none" w:sz="0" w:space="0" w:color="auto"/>
                <w:left w:val="none" w:sz="0" w:space="0" w:color="auto"/>
                <w:bottom w:val="none" w:sz="0" w:space="0" w:color="auto"/>
                <w:right w:val="none" w:sz="0" w:space="0" w:color="auto"/>
              </w:divBdr>
            </w:div>
            <w:div w:id="1335916173">
              <w:marLeft w:val="0"/>
              <w:marRight w:val="0"/>
              <w:marTop w:val="0"/>
              <w:marBottom w:val="0"/>
              <w:divBdr>
                <w:top w:val="none" w:sz="0" w:space="0" w:color="auto"/>
                <w:left w:val="none" w:sz="0" w:space="0" w:color="auto"/>
                <w:bottom w:val="none" w:sz="0" w:space="0" w:color="auto"/>
                <w:right w:val="none" w:sz="0" w:space="0" w:color="auto"/>
              </w:divBdr>
            </w:div>
            <w:div w:id="991064364">
              <w:marLeft w:val="0"/>
              <w:marRight w:val="0"/>
              <w:marTop w:val="0"/>
              <w:marBottom w:val="0"/>
              <w:divBdr>
                <w:top w:val="none" w:sz="0" w:space="0" w:color="auto"/>
                <w:left w:val="none" w:sz="0" w:space="0" w:color="auto"/>
                <w:bottom w:val="none" w:sz="0" w:space="0" w:color="auto"/>
                <w:right w:val="none" w:sz="0" w:space="0" w:color="auto"/>
              </w:divBdr>
            </w:div>
            <w:div w:id="1502576200">
              <w:marLeft w:val="0"/>
              <w:marRight w:val="0"/>
              <w:marTop w:val="0"/>
              <w:marBottom w:val="0"/>
              <w:divBdr>
                <w:top w:val="none" w:sz="0" w:space="0" w:color="auto"/>
                <w:left w:val="none" w:sz="0" w:space="0" w:color="auto"/>
                <w:bottom w:val="none" w:sz="0" w:space="0" w:color="auto"/>
                <w:right w:val="none" w:sz="0" w:space="0" w:color="auto"/>
              </w:divBdr>
            </w:div>
            <w:div w:id="810252436">
              <w:marLeft w:val="0"/>
              <w:marRight w:val="0"/>
              <w:marTop w:val="0"/>
              <w:marBottom w:val="0"/>
              <w:divBdr>
                <w:top w:val="none" w:sz="0" w:space="0" w:color="auto"/>
                <w:left w:val="none" w:sz="0" w:space="0" w:color="auto"/>
                <w:bottom w:val="none" w:sz="0" w:space="0" w:color="auto"/>
                <w:right w:val="none" w:sz="0" w:space="0" w:color="auto"/>
              </w:divBdr>
            </w:div>
            <w:div w:id="1830368915">
              <w:marLeft w:val="0"/>
              <w:marRight w:val="0"/>
              <w:marTop w:val="0"/>
              <w:marBottom w:val="0"/>
              <w:divBdr>
                <w:top w:val="none" w:sz="0" w:space="0" w:color="auto"/>
                <w:left w:val="none" w:sz="0" w:space="0" w:color="auto"/>
                <w:bottom w:val="none" w:sz="0" w:space="0" w:color="auto"/>
                <w:right w:val="none" w:sz="0" w:space="0" w:color="auto"/>
              </w:divBdr>
            </w:div>
            <w:div w:id="872117145">
              <w:marLeft w:val="0"/>
              <w:marRight w:val="0"/>
              <w:marTop w:val="0"/>
              <w:marBottom w:val="0"/>
              <w:divBdr>
                <w:top w:val="none" w:sz="0" w:space="0" w:color="auto"/>
                <w:left w:val="none" w:sz="0" w:space="0" w:color="auto"/>
                <w:bottom w:val="none" w:sz="0" w:space="0" w:color="auto"/>
                <w:right w:val="none" w:sz="0" w:space="0" w:color="auto"/>
              </w:divBdr>
            </w:div>
            <w:div w:id="1567648771">
              <w:marLeft w:val="0"/>
              <w:marRight w:val="0"/>
              <w:marTop w:val="0"/>
              <w:marBottom w:val="0"/>
              <w:divBdr>
                <w:top w:val="none" w:sz="0" w:space="0" w:color="auto"/>
                <w:left w:val="none" w:sz="0" w:space="0" w:color="auto"/>
                <w:bottom w:val="none" w:sz="0" w:space="0" w:color="auto"/>
                <w:right w:val="none" w:sz="0" w:space="0" w:color="auto"/>
              </w:divBdr>
            </w:div>
            <w:div w:id="1146631858">
              <w:marLeft w:val="0"/>
              <w:marRight w:val="0"/>
              <w:marTop w:val="0"/>
              <w:marBottom w:val="0"/>
              <w:divBdr>
                <w:top w:val="none" w:sz="0" w:space="0" w:color="auto"/>
                <w:left w:val="none" w:sz="0" w:space="0" w:color="auto"/>
                <w:bottom w:val="none" w:sz="0" w:space="0" w:color="auto"/>
                <w:right w:val="none" w:sz="0" w:space="0" w:color="auto"/>
              </w:divBdr>
            </w:div>
            <w:div w:id="1938097491">
              <w:marLeft w:val="0"/>
              <w:marRight w:val="0"/>
              <w:marTop w:val="0"/>
              <w:marBottom w:val="0"/>
              <w:divBdr>
                <w:top w:val="none" w:sz="0" w:space="0" w:color="auto"/>
                <w:left w:val="none" w:sz="0" w:space="0" w:color="auto"/>
                <w:bottom w:val="none" w:sz="0" w:space="0" w:color="auto"/>
                <w:right w:val="none" w:sz="0" w:space="0" w:color="auto"/>
              </w:divBdr>
            </w:div>
            <w:div w:id="1024215012">
              <w:marLeft w:val="0"/>
              <w:marRight w:val="0"/>
              <w:marTop w:val="0"/>
              <w:marBottom w:val="0"/>
              <w:divBdr>
                <w:top w:val="none" w:sz="0" w:space="0" w:color="auto"/>
                <w:left w:val="none" w:sz="0" w:space="0" w:color="auto"/>
                <w:bottom w:val="none" w:sz="0" w:space="0" w:color="auto"/>
                <w:right w:val="none" w:sz="0" w:space="0" w:color="auto"/>
              </w:divBdr>
            </w:div>
            <w:div w:id="222328916">
              <w:marLeft w:val="0"/>
              <w:marRight w:val="0"/>
              <w:marTop w:val="0"/>
              <w:marBottom w:val="0"/>
              <w:divBdr>
                <w:top w:val="none" w:sz="0" w:space="0" w:color="auto"/>
                <w:left w:val="none" w:sz="0" w:space="0" w:color="auto"/>
                <w:bottom w:val="none" w:sz="0" w:space="0" w:color="auto"/>
                <w:right w:val="none" w:sz="0" w:space="0" w:color="auto"/>
              </w:divBdr>
            </w:div>
            <w:div w:id="1540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01">
      <w:bodyDiv w:val="1"/>
      <w:marLeft w:val="0"/>
      <w:marRight w:val="0"/>
      <w:marTop w:val="0"/>
      <w:marBottom w:val="0"/>
      <w:divBdr>
        <w:top w:val="none" w:sz="0" w:space="0" w:color="auto"/>
        <w:left w:val="none" w:sz="0" w:space="0" w:color="auto"/>
        <w:bottom w:val="none" w:sz="0" w:space="0" w:color="auto"/>
        <w:right w:val="none" w:sz="0" w:space="0" w:color="auto"/>
      </w:divBdr>
    </w:div>
    <w:div w:id="1358509181">
      <w:bodyDiv w:val="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sChild>
            <w:div w:id="1136416686">
              <w:marLeft w:val="0"/>
              <w:marRight w:val="0"/>
              <w:marTop w:val="0"/>
              <w:marBottom w:val="0"/>
              <w:divBdr>
                <w:top w:val="none" w:sz="0" w:space="0" w:color="auto"/>
                <w:left w:val="none" w:sz="0" w:space="0" w:color="auto"/>
                <w:bottom w:val="none" w:sz="0" w:space="0" w:color="auto"/>
                <w:right w:val="none" w:sz="0" w:space="0" w:color="auto"/>
              </w:divBdr>
            </w:div>
            <w:div w:id="1586302040">
              <w:marLeft w:val="0"/>
              <w:marRight w:val="0"/>
              <w:marTop w:val="0"/>
              <w:marBottom w:val="0"/>
              <w:divBdr>
                <w:top w:val="none" w:sz="0" w:space="0" w:color="auto"/>
                <w:left w:val="none" w:sz="0" w:space="0" w:color="auto"/>
                <w:bottom w:val="none" w:sz="0" w:space="0" w:color="auto"/>
                <w:right w:val="none" w:sz="0" w:space="0" w:color="auto"/>
              </w:divBdr>
            </w:div>
            <w:div w:id="683945956">
              <w:marLeft w:val="0"/>
              <w:marRight w:val="0"/>
              <w:marTop w:val="0"/>
              <w:marBottom w:val="0"/>
              <w:divBdr>
                <w:top w:val="none" w:sz="0" w:space="0" w:color="auto"/>
                <w:left w:val="none" w:sz="0" w:space="0" w:color="auto"/>
                <w:bottom w:val="none" w:sz="0" w:space="0" w:color="auto"/>
                <w:right w:val="none" w:sz="0" w:space="0" w:color="auto"/>
              </w:divBdr>
            </w:div>
            <w:div w:id="1355770781">
              <w:marLeft w:val="0"/>
              <w:marRight w:val="0"/>
              <w:marTop w:val="0"/>
              <w:marBottom w:val="0"/>
              <w:divBdr>
                <w:top w:val="none" w:sz="0" w:space="0" w:color="auto"/>
                <w:left w:val="none" w:sz="0" w:space="0" w:color="auto"/>
                <w:bottom w:val="none" w:sz="0" w:space="0" w:color="auto"/>
                <w:right w:val="none" w:sz="0" w:space="0" w:color="auto"/>
              </w:divBdr>
            </w:div>
            <w:div w:id="242447349">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535845149">
              <w:marLeft w:val="0"/>
              <w:marRight w:val="0"/>
              <w:marTop w:val="0"/>
              <w:marBottom w:val="0"/>
              <w:divBdr>
                <w:top w:val="none" w:sz="0" w:space="0" w:color="auto"/>
                <w:left w:val="none" w:sz="0" w:space="0" w:color="auto"/>
                <w:bottom w:val="none" w:sz="0" w:space="0" w:color="auto"/>
                <w:right w:val="none" w:sz="0" w:space="0" w:color="auto"/>
              </w:divBdr>
            </w:div>
            <w:div w:id="837773425">
              <w:marLeft w:val="0"/>
              <w:marRight w:val="0"/>
              <w:marTop w:val="0"/>
              <w:marBottom w:val="0"/>
              <w:divBdr>
                <w:top w:val="none" w:sz="0" w:space="0" w:color="auto"/>
                <w:left w:val="none" w:sz="0" w:space="0" w:color="auto"/>
                <w:bottom w:val="none" w:sz="0" w:space="0" w:color="auto"/>
                <w:right w:val="none" w:sz="0" w:space="0" w:color="auto"/>
              </w:divBdr>
            </w:div>
            <w:div w:id="1699577460">
              <w:marLeft w:val="0"/>
              <w:marRight w:val="0"/>
              <w:marTop w:val="0"/>
              <w:marBottom w:val="0"/>
              <w:divBdr>
                <w:top w:val="none" w:sz="0" w:space="0" w:color="auto"/>
                <w:left w:val="none" w:sz="0" w:space="0" w:color="auto"/>
                <w:bottom w:val="none" w:sz="0" w:space="0" w:color="auto"/>
                <w:right w:val="none" w:sz="0" w:space="0" w:color="auto"/>
              </w:divBdr>
            </w:div>
            <w:div w:id="1707638384">
              <w:marLeft w:val="0"/>
              <w:marRight w:val="0"/>
              <w:marTop w:val="0"/>
              <w:marBottom w:val="0"/>
              <w:divBdr>
                <w:top w:val="none" w:sz="0" w:space="0" w:color="auto"/>
                <w:left w:val="none" w:sz="0" w:space="0" w:color="auto"/>
                <w:bottom w:val="none" w:sz="0" w:space="0" w:color="auto"/>
                <w:right w:val="none" w:sz="0" w:space="0" w:color="auto"/>
              </w:divBdr>
            </w:div>
            <w:div w:id="991450738">
              <w:marLeft w:val="0"/>
              <w:marRight w:val="0"/>
              <w:marTop w:val="0"/>
              <w:marBottom w:val="0"/>
              <w:divBdr>
                <w:top w:val="none" w:sz="0" w:space="0" w:color="auto"/>
                <w:left w:val="none" w:sz="0" w:space="0" w:color="auto"/>
                <w:bottom w:val="none" w:sz="0" w:space="0" w:color="auto"/>
                <w:right w:val="none" w:sz="0" w:space="0" w:color="auto"/>
              </w:divBdr>
            </w:div>
            <w:div w:id="2056808708">
              <w:marLeft w:val="0"/>
              <w:marRight w:val="0"/>
              <w:marTop w:val="0"/>
              <w:marBottom w:val="0"/>
              <w:divBdr>
                <w:top w:val="none" w:sz="0" w:space="0" w:color="auto"/>
                <w:left w:val="none" w:sz="0" w:space="0" w:color="auto"/>
                <w:bottom w:val="none" w:sz="0" w:space="0" w:color="auto"/>
                <w:right w:val="none" w:sz="0" w:space="0" w:color="auto"/>
              </w:divBdr>
            </w:div>
            <w:div w:id="1597638736">
              <w:marLeft w:val="0"/>
              <w:marRight w:val="0"/>
              <w:marTop w:val="0"/>
              <w:marBottom w:val="0"/>
              <w:divBdr>
                <w:top w:val="none" w:sz="0" w:space="0" w:color="auto"/>
                <w:left w:val="none" w:sz="0" w:space="0" w:color="auto"/>
                <w:bottom w:val="none" w:sz="0" w:space="0" w:color="auto"/>
                <w:right w:val="none" w:sz="0" w:space="0" w:color="auto"/>
              </w:divBdr>
            </w:div>
            <w:div w:id="1638798313">
              <w:marLeft w:val="0"/>
              <w:marRight w:val="0"/>
              <w:marTop w:val="0"/>
              <w:marBottom w:val="0"/>
              <w:divBdr>
                <w:top w:val="none" w:sz="0" w:space="0" w:color="auto"/>
                <w:left w:val="none" w:sz="0" w:space="0" w:color="auto"/>
                <w:bottom w:val="none" w:sz="0" w:space="0" w:color="auto"/>
                <w:right w:val="none" w:sz="0" w:space="0" w:color="auto"/>
              </w:divBdr>
            </w:div>
            <w:div w:id="1510557618">
              <w:marLeft w:val="0"/>
              <w:marRight w:val="0"/>
              <w:marTop w:val="0"/>
              <w:marBottom w:val="0"/>
              <w:divBdr>
                <w:top w:val="none" w:sz="0" w:space="0" w:color="auto"/>
                <w:left w:val="none" w:sz="0" w:space="0" w:color="auto"/>
                <w:bottom w:val="none" w:sz="0" w:space="0" w:color="auto"/>
                <w:right w:val="none" w:sz="0" w:space="0" w:color="auto"/>
              </w:divBdr>
            </w:div>
            <w:div w:id="597715903">
              <w:marLeft w:val="0"/>
              <w:marRight w:val="0"/>
              <w:marTop w:val="0"/>
              <w:marBottom w:val="0"/>
              <w:divBdr>
                <w:top w:val="none" w:sz="0" w:space="0" w:color="auto"/>
                <w:left w:val="none" w:sz="0" w:space="0" w:color="auto"/>
                <w:bottom w:val="none" w:sz="0" w:space="0" w:color="auto"/>
                <w:right w:val="none" w:sz="0" w:space="0" w:color="auto"/>
              </w:divBdr>
            </w:div>
            <w:div w:id="657616731">
              <w:marLeft w:val="0"/>
              <w:marRight w:val="0"/>
              <w:marTop w:val="0"/>
              <w:marBottom w:val="0"/>
              <w:divBdr>
                <w:top w:val="none" w:sz="0" w:space="0" w:color="auto"/>
                <w:left w:val="none" w:sz="0" w:space="0" w:color="auto"/>
                <w:bottom w:val="none" w:sz="0" w:space="0" w:color="auto"/>
                <w:right w:val="none" w:sz="0" w:space="0" w:color="auto"/>
              </w:divBdr>
            </w:div>
            <w:div w:id="587352954">
              <w:marLeft w:val="0"/>
              <w:marRight w:val="0"/>
              <w:marTop w:val="0"/>
              <w:marBottom w:val="0"/>
              <w:divBdr>
                <w:top w:val="none" w:sz="0" w:space="0" w:color="auto"/>
                <w:left w:val="none" w:sz="0" w:space="0" w:color="auto"/>
                <w:bottom w:val="none" w:sz="0" w:space="0" w:color="auto"/>
                <w:right w:val="none" w:sz="0" w:space="0" w:color="auto"/>
              </w:divBdr>
            </w:div>
            <w:div w:id="554900329">
              <w:marLeft w:val="0"/>
              <w:marRight w:val="0"/>
              <w:marTop w:val="0"/>
              <w:marBottom w:val="0"/>
              <w:divBdr>
                <w:top w:val="none" w:sz="0" w:space="0" w:color="auto"/>
                <w:left w:val="none" w:sz="0" w:space="0" w:color="auto"/>
                <w:bottom w:val="none" w:sz="0" w:space="0" w:color="auto"/>
                <w:right w:val="none" w:sz="0" w:space="0" w:color="auto"/>
              </w:divBdr>
            </w:div>
            <w:div w:id="227767173">
              <w:marLeft w:val="0"/>
              <w:marRight w:val="0"/>
              <w:marTop w:val="0"/>
              <w:marBottom w:val="0"/>
              <w:divBdr>
                <w:top w:val="none" w:sz="0" w:space="0" w:color="auto"/>
                <w:left w:val="none" w:sz="0" w:space="0" w:color="auto"/>
                <w:bottom w:val="none" w:sz="0" w:space="0" w:color="auto"/>
                <w:right w:val="none" w:sz="0" w:space="0" w:color="auto"/>
              </w:divBdr>
            </w:div>
            <w:div w:id="1897550307">
              <w:marLeft w:val="0"/>
              <w:marRight w:val="0"/>
              <w:marTop w:val="0"/>
              <w:marBottom w:val="0"/>
              <w:divBdr>
                <w:top w:val="none" w:sz="0" w:space="0" w:color="auto"/>
                <w:left w:val="none" w:sz="0" w:space="0" w:color="auto"/>
                <w:bottom w:val="none" w:sz="0" w:space="0" w:color="auto"/>
                <w:right w:val="none" w:sz="0" w:space="0" w:color="auto"/>
              </w:divBdr>
            </w:div>
            <w:div w:id="94635819">
              <w:marLeft w:val="0"/>
              <w:marRight w:val="0"/>
              <w:marTop w:val="0"/>
              <w:marBottom w:val="0"/>
              <w:divBdr>
                <w:top w:val="none" w:sz="0" w:space="0" w:color="auto"/>
                <w:left w:val="none" w:sz="0" w:space="0" w:color="auto"/>
                <w:bottom w:val="none" w:sz="0" w:space="0" w:color="auto"/>
                <w:right w:val="none" w:sz="0" w:space="0" w:color="auto"/>
              </w:divBdr>
            </w:div>
            <w:div w:id="91780722">
              <w:marLeft w:val="0"/>
              <w:marRight w:val="0"/>
              <w:marTop w:val="0"/>
              <w:marBottom w:val="0"/>
              <w:divBdr>
                <w:top w:val="none" w:sz="0" w:space="0" w:color="auto"/>
                <w:left w:val="none" w:sz="0" w:space="0" w:color="auto"/>
                <w:bottom w:val="none" w:sz="0" w:space="0" w:color="auto"/>
                <w:right w:val="none" w:sz="0" w:space="0" w:color="auto"/>
              </w:divBdr>
            </w:div>
            <w:div w:id="458307631">
              <w:marLeft w:val="0"/>
              <w:marRight w:val="0"/>
              <w:marTop w:val="0"/>
              <w:marBottom w:val="0"/>
              <w:divBdr>
                <w:top w:val="none" w:sz="0" w:space="0" w:color="auto"/>
                <w:left w:val="none" w:sz="0" w:space="0" w:color="auto"/>
                <w:bottom w:val="none" w:sz="0" w:space="0" w:color="auto"/>
                <w:right w:val="none" w:sz="0" w:space="0" w:color="auto"/>
              </w:divBdr>
            </w:div>
            <w:div w:id="76098222">
              <w:marLeft w:val="0"/>
              <w:marRight w:val="0"/>
              <w:marTop w:val="0"/>
              <w:marBottom w:val="0"/>
              <w:divBdr>
                <w:top w:val="none" w:sz="0" w:space="0" w:color="auto"/>
                <w:left w:val="none" w:sz="0" w:space="0" w:color="auto"/>
                <w:bottom w:val="none" w:sz="0" w:space="0" w:color="auto"/>
                <w:right w:val="none" w:sz="0" w:space="0" w:color="auto"/>
              </w:divBdr>
            </w:div>
            <w:div w:id="1552687155">
              <w:marLeft w:val="0"/>
              <w:marRight w:val="0"/>
              <w:marTop w:val="0"/>
              <w:marBottom w:val="0"/>
              <w:divBdr>
                <w:top w:val="none" w:sz="0" w:space="0" w:color="auto"/>
                <w:left w:val="none" w:sz="0" w:space="0" w:color="auto"/>
                <w:bottom w:val="none" w:sz="0" w:space="0" w:color="auto"/>
                <w:right w:val="none" w:sz="0" w:space="0" w:color="auto"/>
              </w:divBdr>
            </w:div>
            <w:div w:id="1747334612">
              <w:marLeft w:val="0"/>
              <w:marRight w:val="0"/>
              <w:marTop w:val="0"/>
              <w:marBottom w:val="0"/>
              <w:divBdr>
                <w:top w:val="none" w:sz="0" w:space="0" w:color="auto"/>
                <w:left w:val="none" w:sz="0" w:space="0" w:color="auto"/>
                <w:bottom w:val="none" w:sz="0" w:space="0" w:color="auto"/>
                <w:right w:val="none" w:sz="0" w:space="0" w:color="auto"/>
              </w:divBdr>
            </w:div>
            <w:div w:id="503739788">
              <w:marLeft w:val="0"/>
              <w:marRight w:val="0"/>
              <w:marTop w:val="0"/>
              <w:marBottom w:val="0"/>
              <w:divBdr>
                <w:top w:val="none" w:sz="0" w:space="0" w:color="auto"/>
                <w:left w:val="none" w:sz="0" w:space="0" w:color="auto"/>
                <w:bottom w:val="none" w:sz="0" w:space="0" w:color="auto"/>
                <w:right w:val="none" w:sz="0" w:space="0" w:color="auto"/>
              </w:divBdr>
            </w:div>
            <w:div w:id="959723909">
              <w:marLeft w:val="0"/>
              <w:marRight w:val="0"/>
              <w:marTop w:val="0"/>
              <w:marBottom w:val="0"/>
              <w:divBdr>
                <w:top w:val="none" w:sz="0" w:space="0" w:color="auto"/>
                <w:left w:val="none" w:sz="0" w:space="0" w:color="auto"/>
                <w:bottom w:val="none" w:sz="0" w:space="0" w:color="auto"/>
                <w:right w:val="none" w:sz="0" w:space="0" w:color="auto"/>
              </w:divBdr>
            </w:div>
            <w:div w:id="949701455">
              <w:marLeft w:val="0"/>
              <w:marRight w:val="0"/>
              <w:marTop w:val="0"/>
              <w:marBottom w:val="0"/>
              <w:divBdr>
                <w:top w:val="none" w:sz="0" w:space="0" w:color="auto"/>
                <w:left w:val="none" w:sz="0" w:space="0" w:color="auto"/>
                <w:bottom w:val="none" w:sz="0" w:space="0" w:color="auto"/>
                <w:right w:val="none" w:sz="0" w:space="0" w:color="auto"/>
              </w:divBdr>
            </w:div>
            <w:div w:id="646396864">
              <w:marLeft w:val="0"/>
              <w:marRight w:val="0"/>
              <w:marTop w:val="0"/>
              <w:marBottom w:val="0"/>
              <w:divBdr>
                <w:top w:val="none" w:sz="0" w:space="0" w:color="auto"/>
                <w:left w:val="none" w:sz="0" w:space="0" w:color="auto"/>
                <w:bottom w:val="none" w:sz="0" w:space="0" w:color="auto"/>
                <w:right w:val="none" w:sz="0" w:space="0" w:color="auto"/>
              </w:divBdr>
            </w:div>
            <w:div w:id="1244410205">
              <w:marLeft w:val="0"/>
              <w:marRight w:val="0"/>
              <w:marTop w:val="0"/>
              <w:marBottom w:val="0"/>
              <w:divBdr>
                <w:top w:val="none" w:sz="0" w:space="0" w:color="auto"/>
                <w:left w:val="none" w:sz="0" w:space="0" w:color="auto"/>
                <w:bottom w:val="none" w:sz="0" w:space="0" w:color="auto"/>
                <w:right w:val="none" w:sz="0" w:space="0" w:color="auto"/>
              </w:divBdr>
            </w:div>
            <w:div w:id="1230766167">
              <w:marLeft w:val="0"/>
              <w:marRight w:val="0"/>
              <w:marTop w:val="0"/>
              <w:marBottom w:val="0"/>
              <w:divBdr>
                <w:top w:val="none" w:sz="0" w:space="0" w:color="auto"/>
                <w:left w:val="none" w:sz="0" w:space="0" w:color="auto"/>
                <w:bottom w:val="none" w:sz="0" w:space="0" w:color="auto"/>
                <w:right w:val="none" w:sz="0" w:space="0" w:color="auto"/>
              </w:divBdr>
            </w:div>
            <w:div w:id="613483082">
              <w:marLeft w:val="0"/>
              <w:marRight w:val="0"/>
              <w:marTop w:val="0"/>
              <w:marBottom w:val="0"/>
              <w:divBdr>
                <w:top w:val="none" w:sz="0" w:space="0" w:color="auto"/>
                <w:left w:val="none" w:sz="0" w:space="0" w:color="auto"/>
                <w:bottom w:val="none" w:sz="0" w:space="0" w:color="auto"/>
                <w:right w:val="none" w:sz="0" w:space="0" w:color="auto"/>
              </w:divBdr>
            </w:div>
            <w:div w:id="1701785031">
              <w:marLeft w:val="0"/>
              <w:marRight w:val="0"/>
              <w:marTop w:val="0"/>
              <w:marBottom w:val="0"/>
              <w:divBdr>
                <w:top w:val="none" w:sz="0" w:space="0" w:color="auto"/>
                <w:left w:val="none" w:sz="0" w:space="0" w:color="auto"/>
                <w:bottom w:val="none" w:sz="0" w:space="0" w:color="auto"/>
                <w:right w:val="none" w:sz="0" w:space="0" w:color="auto"/>
              </w:divBdr>
            </w:div>
            <w:div w:id="1303389093">
              <w:marLeft w:val="0"/>
              <w:marRight w:val="0"/>
              <w:marTop w:val="0"/>
              <w:marBottom w:val="0"/>
              <w:divBdr>
                <w:top w:val="none" w:sz="0" w:space="0" w:color="auto"/>
                <w:left w:val="none" w:sz="0" w:space="0" w:color="auto"/>
                <w:bottom w:val="none" w:sz="0" w:space="0" w:color="auto"/>
                <w:right w:val="none" w:sz="0" w:space="0" w:color="auto"/>
              </w:divBdr>
            </w:div>
            <w:div w:id="1928801799">
              <w:marLeft w:val="0"/>
              <w:marRight w:val="0"/>
              <w:marTop w:val="0"/>
              <w:marBottom w:val="0"/>
              <w:divBdr>
                <w:top w:val="none" w:sz="0" w:space="0" w:color="auto"/>
                <w:left w:val="none" w:sz="0" w:space="0" w:color="auto"/>
                <w:bottom w:val="none" w:sz="0" w:space="0" w:color="auto"/>
                <w:right w:val="none" w:sz="0" w:space="0" w:color="auto"/>
              </w:divBdr>
            </w:div>
            <w:div w:id="1498812240">
              <w:marLeft w:val="0"/>
              <w:marRight w:val="0"/>
              <w:marTop w:val="0"/>
              <w:marBottom w:val="0"/>
              <w:divBdr>
                <w:top w:val="none" w:sz="0" w:space="0" w:color="auto"/>
                <w:left w:val="none" w:sz="0" w:space="0" w:color="auto"/>
                <w:bottom w:val="none" w:sz="0" w:space="0" w:color="auto"/>
                <w:right w:val="none" w:sz="0" w:space="0" w:color="auto"/>
              </w:divBdr>
            </w:div>
            <w:div w:id="1849563563">
              <w:marLeft w:val="0"/>
              <w:marRight w:val="0"/>
              <w:marTop w:val="0"/>
              <w:marBottom w:val="0"/>
              <w:divBdr>
                <w:top w:val="none" w:sz="0" w:space="0" w:color="auto"/>
                <w:left w:val="none" w:sz="0" w:space="0" w:color="auto"/>
                <w:bottom w:val="none" w:sz="0" w:space="0" w:color="auto"/>
                <w:right w:val="none" w:sz="0" w:space="0" w:color="auto"/>
              </w:divBdr>
            </w:div>
            <w:div w:id="959335374">
              <w:marLeft w:val="0"/>
              <w:marRight w:val="0"/>
              <w:marTop w:val="0"/>
              <w:marBottom w:val="0"/>
              <w:divBdr>
                <w:top w:val="none" w:sz="0" w:space="0" w:color="auto"/>
                <w:left w:val="none" w:sz="0" w:space="0" w:color="auto"/>
                <w:bottom w:val="none" w:sz="0" w:space="0" w:color="auto"/>
                <w:right w:val="none" w:sz="0" w:space="0" w:color="auto"/>
              </w:divBdr>
            </w:div>
            <w:div w:id="1137525134">
              <w:marLeft w:val="0"/>
              <w:marRight w:val="0"/>
              <w:marTop w:val="0"/>
              <w:marBottom w:val="0"/>
              <w:divBdr>
                <w:top w:val="none" w:sz="0" w:space="0" w:color="auto"/>
                <w:left w:val="none" w:sz="0" w:space="0" w:color="auto"/>
                <w:bottom w:val="none" w:sz="0" w:space="0" w:color="auto"/>
                <w:right w:val="none" w:sz="0" w:space="0" w:color="auto"/>
              </w:divBdr>
            </w:div>
            <w:div w:id="248582115">
              <w:marLeft w:val="0"/>
              <w:marRight w:val="0"/>
              <w:marTop w:val="0"/>
              <w:marBottom w:val="0"/>
              <w:divBdr>
                <w:top w:val="none" w:sz="0" w:space="0" w:color="auto"/>
                <w:left w:val="none" w:sz="0" w:space="0" w:color="auto"/>
                <w:bottom w:val="none" w:sz="0" w:space="0" w:color="auto"/>
                <w:right w:val="none" w:sz="0" w:space="0" w:color="auto"/>
              </w:divBdr>
            </w:div>
            <w:div w:id="191110119">
              <w:marLeft w:val="0"/>
              <w:marRight w:val="0"/>
              <w:marTop w:val="0"/>
              <w:marBottom w:val="0"/>
              <w:divBdr>
                <w:top w:val="none" w:sz="0" w:space="0" w:color="auto"/>
                <w:left w:val="none" w:sz="0" w:space="0" w:color="auto"/>
                <w:bottom w:val="none" w:sz="0" w:space="0" w:color="auto"/>
                <w:right w:val="none" w:sz="0" w:space="0" w:color="auto"/>
              </w:divBdr>
            </w:div>
            <w:div w:id="1849831913">
              <w:marLeft w:val="0"/>
              <w:marRight w:val="0"/>
              <w:marTop w:val="0"/>
              <w:marBottom w:val="0"/>
              <w:divBdr>
                <w:top w:val="none" w:sz="0" w:space="0" w:color="auto"/>
                <w:left w:val="none" w:sz="0" w:space="0" w:color="auto"/>
                <w:bottom w:val="none" w:sz="0" w:space="0" w:color="auto"/>
                <w:right w:val="none" w:sz="0" w:space="0" w:color="auto"/>
              </w:divBdr>
            </w:div>
            <w:div w:id="1306819565">
              <w:marLeft w:val="0"/>
              <w:marRight w:val="0"/>
              <w:marTop w:val="0"/>
              <w:marBottom w:val="0"/>
              <w:divBdr>
                <w:top w:val="none" w:sz="0" w:space="0" w:color="auto"/>
                <w:left w:val="none" w:sz="0" w:space="0" w:color="auto"/>
                <w:bottom w:val="none" w:sz="0" w:space="0" w:color="auto"/>
                <w:right w:val="none" w:sz="0" w:space="0" w:color="auto"/>
              </w:divBdr>
            </w:div>
            <w:div w:id="1851984587">
              <w:marLeft w:val="0"/>
              <w:marRight w:val="0"/>
              <w:marTop w:val="0"/>
              <w:marBottom w:val="0"/>
              <w:divBdr>
                <w:top w:val="none" w:sz="0" w:space="0" w:color="auto"/>
                <w:left w:val="none" w:sz="0" w:space="0" w:color="auto"/>
                <w:bottom w:val="none" w:sz="0" w:space="0" w:color="auto"/>
                <w:right w:val="none" w:sz="0" w:space="0" w:color="auto"/>
              </w:divBdr>
            </w:div>
            <w:div w:id="114377054">
              <w:marLeft w:val="0"/>
              <w:marRight w:val="0"/>
              <w:marTop w:val="0"/>
              <w:marBottom w:val="0"/>
              <w:divBdr>
                <w:top w:val="none" w:sz="0" w:space="0" w:color="auto"/>
                <w:left w:val="none" w:sz="0" w:space="0" w:color="auto"/>
                <w:bottom w:val="none" w:sz="0" w:space="0" w:color="auto"/>
                <w:right w:val="none" w:sz="0" w:space="0" w:color="auto"/>
              </w:divBdr>
            </w:div>
            <w:div w:id="1356267865">
              <w:marLeft w:val="0"/>
              <w:marRight w:val="0"/>
              <w:marTop w:val="0"/>
              <w:marBottom w:val="0"/>
              <w:divBdr>
                <w:top w:val="none" w:sz="0" w:space="0" w:color="auto"/>
                <w:left w:val="none" w:sz="0" w:space="0" w:color="auto"/>
                <w:bottom w:val="none" w:sz="0" w:space="0" w:color="auto"/>
                <w:right w:val="none" w:sz="0" w:space="0" w:color="auto"/>
              </w:divBdr>
            </w:div>
            <w:div w:id="1303198829">
              <w:marLeft w:val="0"/>
              <w:marRight w:val="0"/>
              <w:marTop w:val="0"/>
              <w:marBottom w:val="0"/>
              <w:divBdr>
                <w:top w:val="none" w:sz="0" w:space="0" w:color="auto"/>
                <w:left w:val="none" w:sz="0" w:space="0" w:color="auto"/>
                <w:bottom w:val="none" w:sz="0" w:space="0" w:color="auto"/>
                <w:right w:val="none" w:sz="0" w:space="0" w:color="auto"/>
              </w:divBdr>
            </w:div>
            <w:div w:id="753551018">
              <w:marLeft w:val="0"/>
              <w:marRight w:val="0"/>
              <w:marTop w:val="0"/>
              <w:marBottom w:val="0"/>
              <w:divBdr>
                <w:top w:val="none" w:sz="0" w:space="0" w:color="auto"/>
                <w:left w:val="none" w:sz="0" w:space="0" w:color="auto"/>
                <w:bottom w:val="none" w:sz="0" w:space="0" w:color="auto"/>
                <w:right w:val="none" w:sz="0" w:space="0" w:color="auto"/>
              </w:divBdr>
            </w:div>
            <w:div w:id="317421527">
              <w:marLeft w:val="0"/>
              <w:marRight w:val="0"/>
              <w:marTop w:val="0"/>
              <w:marBottom w:val="0"/>
              <w:divBdr>
                <w:top w:val="none" w:sz="0" w:space="0" w:color="auto"/>
                <w:left w:val="none" w:sz="0" w:space="0" w:color="auto"/>
                <w:bottom w:val="none" w:sz="0" w:space="0" w:color="auto"/>
                <w:right w:val="none" w:sz="0" w:space="0" w:color="auto"/>
              </w:divBdr>
            </w:div>
            <w:div w:id="237251901">
              <w:marLeft w:val="0"/>
              <w:marRight w:val="0"/>
              <w:marTop w:val="0"/>
              <w:marBottom w:val="0"/>
              <w:divBdr>
                <w:top w:val="none" w:sz="0" w:space="0" w:color="auto"/>
                <w:left w:val="none" w:sz="0" w:space="0" w:color="auto"/>
                <w:bottom w:val="none" w:sz="0" w:space="0" w:color="auto"/>
                <w:right w:val="none" w:sz="0" w:space="0" w:color="auto"/>
              </w:divBdr>
            </w:div>
            <w:div w:id="311058880">
              <w:marLeft w:val="0"/>
              <w:marRight w:val="0"/>
              <w:marTop w:val="0"/>
              <w:marBottom w:val="0"/>
              <w:divBdr>
                <w:top w:val="none" w:sz="0" w:space="0" w:color="auto"/>
                <w:left w:val="none" w:sz="0" w:space="0" w:color="auto"/>
                <w:bottom w:val="none" w:sz="0" w:space="0" w:color="auto"/>
                <w:right w:val="none" w:sz="0" w:space="0" w:color="auto"/>
              </w:divBdr>
            </w:div>
            <w:div w:id="646478277">
              <w:marLeft w:val="0"/>
              <w:marRight w:val="0"/>
              <w:marTop w:val="0"/>
              <w:marBottom w:val="0"/>
              <w:divBdr>
                <w:top w:val="none" w:sz="0" w:space="0" w:color="auto"/>
                <w:left w:val="none" w:sz="0" w:space="0" w:color="auto"/>
                <w:bottom w:val="none" w:sz="0" w:space="0" w:color="auto"/>
                <w:right w:val="none" w:sz="0" w:space="0" w:color="auto"/>
              </w:divBdr>
            </w:div>
            <w:div w:id="851532112">
              <w:marLeft w:val="0"/>
              <w:marRight w:val="0"/>
              <w:marTop w:val="0"/>
              <w:marBottom w:val="0"/>
              <w:divBdr>
                <w:top w:val="none" w:sz="0" w:space="0" w:color="auto"/>
                <w:left w:val="none" w:sz="0" w:space="0" w:color="auto"/>
                <w:bottom w:val="none" w:sz="0" w:space="0" w:color="auto"/>
                <w:right w:val="none" w:sz="0" w:space="0" w:color="auto"/>
              </w:divBdr>
            </w:div>
            <w:div w:id="1980567419">
              <w:marLeft w:val="0"/>
              <w:marRight w:val="0"/>
              <w:marTop w:val="0"/>
              <w:marBottom w:val="0"/>
              <w:divBdr>
                <w:top w:val="none" w:sz="0" w:space="0" w:color="auto"/>
                <w:left w:val="none" w:sz="0" w:space="0" w:color="auto"/>
                <w:bottom w:val="none" w:sz="0" w:space="0" w:color="auto"/>
                <w:right w:val="none" w:sz="0" w:space="0" w:color="auto"/>
              </w:divBdr>
            </w:div>
            <w:div w:id="2127460194">
              <w:marLeft w:val="0"/>
              <w:marRight w:val="0"/>
              <w:marTop w:val="0"/>
              <w:marBottom w:val="0"/>
              <w:divBdr>
                <w:top w:val="none" w:sz="0" w:space="0" w:color="auto"/>
                <w:left w:val="none" w:sz="0" w:space="0" w:color="auto"/>
                <w:bottom w:val="none" w:sz="0" w:space="0" w:color="auto"/>
                <w:right w:val="none" w:sz="0" w:space="0" w:color="auto"/>
              </w:divBdr>
            </w:div>
            <w:div w:id="151798830">
              <w:marLeft w:val="0"/>
              <w:marRight w:val="0"/>
              <w:marTop w:val="0"/>
              <w:marBottom w:val="0"/>
              <w:divBdr>
                <w:top w:val="none" w:sz="0" w:space="0" w:color="auto"/>
                <w:left w:val="none" w:sz="0" w:space="0" w:color="auto"/>
                <w:bottom w:val="none" w:sz="0" w:space="0" w:color="auto"/>
                <w:right w:val="none" w:sz="0" w:space="0" w:color="auto"/>
              </w:divBdr>
            </w:div>
            <w:div w:id="967392510">
              <w:marLeft w:val="0"/>
              <w:marRight w:val="0"/>
              <w:marTop w:val="0"/>
              <w:marBottom w:val="0"/>
              <w:divBdr>
                <w:top w:val="none" w:sz="0" w:space="0" w:color="auto"/>
                <w:left w:val="none" w:sz="0" w:space="0" w:color="auto"/>
                <w:bottom w:val="none" w:sz="0" w:space="0" w:color="auto"/>
                <w:right w:val="none" w:sz="0" w:space="0" w:color="auto"/>
              </w:divBdr>
            </w:div>
            <w:div w:id="1896045043">
              <w:marLeft w:val="0"/>
              <w:marRight w:val="0"/>
              <w:marTop w:val="0"/>
              <w:marBottom w:val="0"/>
              <w:divBdr>
                <w:top w:val="none" w:sz="0" w:space="0" w:color="auto"/>
                <w:left w:val="none" w:sz="0" w:space="0" w:color="auto"/>
                <w:bottom w:val="none" w:sz="0" w:space="0" w:color="auto"/>
                <w:right w:val="none" w:sz="0" w:space="0" w:color="auto"/>
              </w:divBdr>
            </w:div>
            <w:div w:id="1753815211">
              <w:marLeft w:val="0"/>
              <w:marRight w:val="0"/>
              <w:marTop w:val="0"/>
              <w:marBottom w:val="0"/>
              <w:divBdr>
                <w:top w:val="none" w:sz="0" w:space="0" w:color="auto"/>
                <w:left w:val="none" w:sz="0" w:space="0" w:color="auto"/>
                <w:bottom w:val="none" w:sz="0" w:space="0" w:color="auto"/>
                <w:right w:val="none" w:sz="0" w:space="0" w:color="auto"/>
              </w:divBdr>
            </w:div>
            <w:div w:id="1999915314">
              <w:marLeft w:val="0"/>
              <w:marRight w:val="0"/>
              <w:marTop w:val="0"/>
              <w:marBottom w:val="0"/>
              <w:divBdr>
                <w:top w:val="none" w:sz="0" w:space="0" w:color="auto"/>
                <w:left w:val="none" w:sz="0" w:space="0" w:color="auto"/>
                <w:bottom w:val="none" w:sz="0" w:space="0" w:color="auto"/>
                <w:right w:val="none" w:sz="0" w:space="0" w:color="auto"/>
              </w:divBdr>
            </w:div>
            <w:div w:id="715816686">
              <w:marLeft w:val="0"/>
              <w:marRight w:val="0"/>
              <w:marTop w:val="0"/>
              <w:marBottom w:val="0"/>
              <w:divBdr>
                <w:top w:val="none" w:sz="0" w:space="0" w:color="auto"/>
                <w:left w:val="none" w:sz="0" w:space="0" w:color="auto"/>
                <w:bottom w:val="none" w:sz="0" w:space="0" w:color="auto"/>
                <w:right w:val="none" w:sz="0" w:space="0" w:color="auto"/>
              </w:divBdr>
            </w:div>
            <w:div w:id="553933476">
              <w:marLeft w:val="0"/>
              <w:marRight w:val="0"/>
              <w:marTop w:val="0"/>
              <w:marBottom w:val="0"/>
              <w:divBdr>
                <w:top w:val="none" w:sz="0" w:space="0" w:color="auto"/>
                <w:left w:val="none" w:sz="0" w:space="0" w:color="auto"/>
                <w:bottom w:val="none" w:sz="0" w:space="0" w:color="auto"/>
                <w:right w:val="none" w:sz="0" w:space="0" w:color="auto"/>
              </w:divBdr>
            </w:div>
            <w:div w:id="1883784016">
              <w:marLeft w:val="0"/>
              <w:marRight w:val="0"/>
              <w:marTop w:val="0"/>
              <w:marBottom w:val="0"/>
              <w:divBdr>
                <w:top w:val="none" w:sz="0" w:space="0" w:color="auto"/>
                <w:left w:val="none" w:sz="0" w:space="0" w:color="auto"/>
                <w:bottom w:val="none" w:sz="0" w:space="0" w:color="auto"/>
                <w:right w:val="none" w:sz="0" w:space="0" w:color="auto"/>
              </w:divBdr>
            </w:div>
            <w:div w:id="1767771591">
              <w:marLeft w:val="0"/>
              <w:marRight w:val="0"/>
              <w:marTop w:val="0"/>
              <w:marBottom w:val="0"/>
              <w:divBdr>
                <w:top w:val="none" w:sz="0" w:space="0" w:color="auto"/>
                <w:left w:val="none" w:sz="0" w:space="0" w:color="auto"/>
                <w:bottom w:val="none" w:sz="0" w:space="0" w:color="auto"/>
                <w:right w:val="none" w:sz="0" w:space="0" w:color="auto"/>
              </w:divBdr>
            </w:div>
            <w:div w:id="676421851">
              <w:marLeft w:val="0"/>
              <w:marRight w:val="0"/>
              <w:marTop w:val="0"/>
              <w:marBottom w:val="0"/>
              <w:divBdr>
                <w:top w:val="none" w:sz="0" w:space="0" w:color="auto"/>
                <w:left w:val="none" w:sz="0" w:space="0" w:color="auto"/>
                <w:bottom w:val="none" w:sz="0" w:space="0" w:color="auto"/>
                <w:right w:val="none" w:sz="0" w:space="0" w:color="auto"/>
              </w:divBdr>
            </w:div>
            <w:div w:id="1638146342">
              <w:marLeft w:val="0"/>
              <w:marRight w:val="0"/>
              <w:marTop w:val="0"/>
              <w:marBottom w:val="0"/>
              <w:divBdr>
                <w:top w:val="none" w:sz="0" w:space="0" w:color="auto"/>
                <w:left w:val="none" w:sz="0" w:space="0" w:color="auto"/>
                <w:bottom w:val="none" w:sz="0" w:space="0" w:color="auto"/>
                <w:right w:val="none" w:sz="0" w:space="0" w:color="auto"/>
              </w:divBdr>
            </w:div>
            <w:div w:id="1204441242">
              <w:marLeft w:val="0"/>
              <w:marRight w:val="0"/>
              <w:marTop w:val="0"/>
              <w:marBottom w:val="0"/>
              <w:divBdr>
                <w:top w:val="none" w:sz="0" w:space="0" w:color="auto"/>
                <w:left w:val="none" w:sz="0" w:space="0" w:color="auto"/>
                <w:bottom w:val="none" w:sz="0" w:space="0" w:color="auto"/>
                <w:right w:val="none" w:sz="0" w:space="0" w:color="auto"/>
              </w:divBdr>
            </w:div>
            <w:div w:id="1212693551">
              <w:marLeft w:val="0"/>
              <w:marRight w:val="0"/>
              <w:marTop w:val="0"/>
              <w:marBottom w:val="0"/>
              <w:divBdr>
                <w:top w:val="none" w:sz="0" w:space="0" w:color="auto"/>
                <w:left w:val="none" w:sz="0" w:space="0" w:color="auto"/>
                <w:bottom w:val="none" w:sz="0" w:space="0" w:color="auto"/>
                <w:right w:val="none" w:sz="0" w:space="0" w:color="auto"/>
              </w:divBdr>
            </w:div>
            <w:div w:id="1791364113">
              <w:marLeft w:val="0"/>
              <w:marRight w:val="0"/>
              <w:marTop w:val="0"/>
              <w:marBottom w:val="0"/>
              <w:divBdr>
                <w:top w:val="none" w:sz="0" w:space="0" w:color="auto"/>
                <w:left w:val="none" w:sz="0" w:space="0" w:color="auto"/>
                <w:bottom w:val="none" w:sz="0" w:space="0" w:color="auto"/>
                <w:right w:val="none" w:sz="0" w:space="0" w:color="auto"/>
              </w:divBdr>
            </w:div>
            <w:div w:id="1987779144">
              <w:marLeft w:val="0"/>
              <w:marRight w:val="0"/>
              <w:marTop w:val="0"/>
              <w:marBottom w:val="0"/>
              <w:divBdr>
                <w:top w:val="none" w:sz="0" w:space="0" w:color="auto"/>
                <w:left w:val="none" w:sz="0" w:space="0" w:color="auto"/>
                <w:bottom w:val="none" w:sz="0" w:space="0" w:color="auto"/>
                <w:right w:val="none" w:sz="0" w:space="0" w:color="auto"/>
              </w:divBdr>
            </w:div>
            <w:div w:id="1309550516">
              <w:marLeft w:val="0"/>
              <w:marRight w:val="0"/>
              <w:marTop w:val="0"/>
              <w:marBottom w:val="0"/>
              <w:divBdr>
                <w:top w:val="none" w:sz="0" w:space="0" w:color="auto"/>
                <w:left w:val="none" w:sz="0" w:space="0" w:color="auto"/>
                <w:bottom w:val="none" w:sz="0" w:space="0" w:color="auto"/>
                <w:right w:val="none" w:sz="0" w:space="0" w:color="auto"/>
              </w:divBdr>
            </w:div>
            <w:div w:id="1250768983">
              <w:marLeft w:val="0"/>
              <w:marRight w:val="0"/>
              <w:marTop w:val="0"/>
              <w:marBottom w:val="0"/>
              <w:divBdr>
                <w:top w:val="none" w:sz="0" w:space="0" w:color="auto"/>
                <w:left w:val="none" w:sz="0" w:space="0" w:color="auto"/>
                <w:bottom w:val="none" w:sz="0" w:space="0" w:color="auto"/>
                <w:right w:val="none" w:sz="0" w:space="0" w:color="auto"/>
              </w:divBdr>
            </w:div>
            <w:div w:id="1743483229">
              <w:marLeft w:val="0"/>
              <w:marRight w:val="0"/>
              <w:marTop w:val="0"/>
              <w:marBottom w:val="0"/>
              <w:divBdr>
                <w:top w:val="none" w:sz="0" w:space="0" w:color="auto"/>
                <w:left w:val="none" w:sz="0" w:space="0" w:color="auto"/>
                <w:bottom w:val="none" w:sz="0" w:space="0" w:color="auto"/>
                <w:right w:val="none" w:sz="0" w:space="0" w:color="auto"/>
              </w:divBdr>
            </w:div>
            <w:div w:id="454643890">
              <w:marLeft w:val="0"/>
              <w:marRight w:val="0"/>
              <w:marTop w:val="0"/>
              <w:marBottom w:val="0"/>
              <w:divBdr>
                <w:top w:val="none" w:sz="0" w:space="0" w:color="auto"/>
                <w:left w:val="none" w:sz="0" w:space="0" w:color="auto"/>
                <w:bottom w:val="none" w:sz="0" w:space="0" w:color="auto"/>
                <w:right w:val="none" w:sz="0" w:space="0" w:color="auto"/>
              </w:divBdr>
            </w:div>
            <w:div w:id="1392532656">
              <w:marLeft w:val="0"/>
              <w:marRight w:val="0"/>
              <w:marTop w:val="0"/>
              <w:marBottom w:val="0"/>
              <w:divBdr>
                <w:top w:val="none" w:sz="0" w:space="0" w:color="auto"/>
                <w:left w:val="none" w:sz="0" w:space="0" w:color="auto"/>
                <w:bottom w:val="none" w:sz="0" w:space="0" w:color="auto"/>
                <w:right w:val="none" w:sz="0" w:space="0" w:color="auto"/>
              </w:divBdr>
            </w:div>
            <w:div w:id="1770156650">
              <w:marLeft w:val="0"/>
              <w:marRight w:val="0"/>
              <w:marTop w:val="0"/>
              <w:marBottom w:val="0"/>
              <w:divBdr>
                <w:top w:val="none" w:sz="0" w:space="0" w:color="auto"/>
                <w:left w:val="none" w:sz="0" w:space="0" w:color="auto"/>
                <w:bottom w:val="none" w:sz="0" w:space="0" w:color="auto"/>
                <w:right w:val="none" w:sz="0" w:space="0" w:color="auto"/>
              </w:divBdr>
            </w:div>
            <w:div w:id="1731076765">
              <w:marLeft w:val="0"/>
              <w:marRight w:val="0"/>
              <w:marTop w:val="0"/>
              <w:marBottom w:val="0"/>
              <w:divBdr>
                <w:top w:val="none" w:sz="0" w:space="0" w:color="auto"/>
                <w:left w:val="none" w:sz="0" w:space="0" w:color="auto"/>
                <w:bottom w:val="none" w:sz="0" w:space="0" w:color="auto"/>
                <w:right w:val="none" w:sz="0" w:space="0" w:color="auto"/>
              </w:divBdr>
            </w:div>
            <w:div w:id="1693457130">
              <w:marLeft w:val="0"/>
              <w:marRight w:val="0"/>
              <w:marTop w:val="0"/>
              <w:marBottom w:val="0"/>
              <w:divBdr>
                <w:top w:val="none" w:sz="0" w:space="0" w:color="auto"/>
                <w:left w:val="none" w:sz="0" w:space="0" w:color="auto"/>
                <w:bottom w:val="none" w:sz="0" w:space="0" w:color="auto"/>
                <w:right w:val="none" w:sz="0" w:space="0" w:color="auto"/>
              </w:divBdr>
            </w:div>
            <w:div w:id="579027311">
              <w:marLeft w:val="0"/>
              <w:marRight w:val="0"/>
              <w:marTop w:val="0"/>
              <w:marBottom w:val="0"/>
              <w:divBdr>
                <w:top w:val="none" w:sz="0" w:space="0" w:color="auto"/>
                <w:left w:val="none" w:sz="0" w:space="0" w:color="auto"/>
                <w:bottom w:val="none" w:sz="0" w:space="0" w:color="auto"/>
                <w:right w:val="none" w:sz="0" w:space="0" w:color="auto"/>
              </w:divBdr>
            </w:div>
            <w:div w:id="1791583771">
              <w:marLeft w:val="0"/>
              <w:marRight w:val="0"/>
              <w:marTop w:val="0"/>
              <w:marBottom w:val="0"/>
              <w:divBdr>
                <w:top w:val="none" w:sz="0" w:space="0" w:color="auto"/>
                <w:left w:val="none" w:sz="0" w:space="0" w:color="auto"/>
                <w:bottom w:val="none" w:sz="0" w:space="0" w:color="auto"/>
                <w:right w:val="none" w:sz="0" w:space="0" w:color="auto"/>
              </w:divBdr>
            </w:div>
            <w:div w:id="848444017">
              <w:marLeft w:val="0"/>
              <w:marRight w:val="0"/>
              <w:marTop w:val="0"/>
              <w:marBottom w:val="0"/>
              <w:divBdr>
                <w:top w:val="none" w:sz="0" w:space="0" w:color="auto"/>
                <w:left w:val="none" w:sz="0" w:space="0" w:color="auto"/>
                <w:bottom w:val="none" w:sz="0" w:space="0" w:color="auto"/>
                <w:right w:val="none" w:sz="0" w:space="0" w:color="auto"/>
              </w:divBdr>
            </w:div>
            <w:div w:id="394550042">
              <w:marLeft w:val="0"/>
              <w:marRight w:val="0"/>
              <w:marTop w:val="0"/>
              <w:marBottom w:val="0"/>
              <w:divBdr>
                <w:top w:val="none" w:sz="0" w:space="0" w:color="auto"/>
                <w:left w:val="none" w:sz="0" w:space="0" w:color="auto"/>
                <w:bottom w:val="none" w:sz="0" w:space="0" w:color="auto"/>
                <w:right w:val="none" w:sz="0" w:space="0" w:color="auto"/>
              </w:divBdr>
            </w:div>
            <w:div w:id="338624685">
              <w:marLeft w:val="0"/>
              <w:marRight w:val="0"/>
              <w:marTop w:val="0"/>
              <w:marBottom w:val="0"/>
              <w:divBdr>
                <w:top w:val="none" w:sz="0" w:space="0" w:color="auto"/>
                <w:left w:val="none" w:sz="0" w:space="0" w:color="auto"/>
                <w:bottom w:val="none" w:sz="0" w:space="0" w:color="auto"/>
                <w:right w:val="none" w:sz="0" w:space="0" w:color="auto"/>
              </w:divBdr>
            </w:div>
            <w:div w:id="2057200609">
              <w:marLeft w:val="0"/>
              <w:marRight w:val="0"/>
              <w:marTop w:val="0"/>
              <w:marBottom w:val="0"/>
              <w:divBdr>
                <w:top w:val="none" w:sz="0" w:space="0" w:color="auto"/>
                <w:left w:val="none" w:sz="0" w:space="0" w:color="auto"/>
                <w:bottom w:val="none" w:sz="0" w:space="0" w:color="auto"/>
                <w:right w:val="none" w:sz="0" w:space="0" w:color="auto"/>
              </w:divBdr>
            </w:div>
            <w:div w:id="1684084736">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
            <w:div w:id="1085763510">
              <w:marLeft w:val="0"/>
              <w:marRight w:val="0"/>
              <w:marTop w:val="0"/>
              <w:marBottom w:val="0"/>
              <w:divBdr>
                <w:top w:val="none" w:sz="0" w:space="0" w:color="auto"/>
                <w:left w:val="none" w:sz="0" w:space="0" w:color="auto"/>
                <w:bottom w:val="none" w:sz="0" w:space="0" w:color="auto"/>
                <w:right w:val="none" w:sz="0" w:space="0" w:color="auto"/>
              </w:divBdr>
            </w:div>
            <w:div w:id="1137334009">
              <w:marLeft w:val="0"/>
              <w:marRight w:val="0"/>
              <w:marTop w:val="0"/>
              <w:marBottom w:val="0"/>
              <w:divBdr>
                <w:top w:val="none" w:sz="0" w:space="0" w:color="auto"/>
                <w:left w:val="none" w:sz="0" w:space="0" w:color="auto"/>
                <w:bottom w:val="none" w:sz="0" w:space="0" w:color="auto"/>
                <w:right w:val="none" w:sz="0" w:space="0" w:color="auto"/>
              </w:divBdr>
            </w:div>
            <w:div w:id="737674098">
              <w:marLeft w:val="0"/>
              <w:marRight w:val="0"/>
              <w:marTop w:val="0"/>
              <w:marBottom w:val="0"/>
              <w:divBdr>
                <w:top w:val="none" w:sz="0" w:space="0" w:color="auto"/>
                <w:left w:val="none" w:sz="0" w:space="0" w:color="auto"/>
                <w:bottom w:val="none" w:sz="0" w:space="0" w:color="auto"/>
                <w:right w:val="none" w:sz="0" w:space="0" w:color="auto"/>
              </w:divBdr>
            </w:div>
            <w:div w:id="846675220">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82797890">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
            <w:div w:id="1763254353">
              <w:marLeft w:val="0"/>
              <w:marRight w:val="0"/>
              <w:marTop w:val="0"/>
              <w:marBottom w:val="0"/>
              <w:divBdr>
                <w:top w:val="none" w:sz="0" w:space="0" w:color="auto"/>
                <w:left w:val="none" w:sz="0" w:space="0" w:color="auto"/>
                <w:bottom w:val="none" w:sz="0" w:space="0" w:color="auto"/>
                <w:right w:val="none" w:sz="0" w:space="0" w:color="auto"/>
              </w:divBdr>
            </w:div>
            <w:div w:id="1426531262">
              <w:marLeft w:val="0"/>
              <w:marRight w:val="0"/>
              <w:marTop w:val="0"/>
              <w:marBottom w:val="0"/>
              <w:divBdr>
                <w:top w:val="none" w:sz="0" w:space="0" w:color="auto"/>
                <w:left w:val="none" w:sz="0" w:space="0" w:color="auto"/>
                <w:bottom w:val="none" w:sz="0" w:space="0" w:color="auto"/>
                <w:right w:val="none" w:sz="0" w:space="0" w:color="auto"/>
              </w:divBdr>
            </w:div>
            <w:div w:id="1387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7026</Words>
  <Characters>4006</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Dmitro Zayats</dc:creator>
  <cp:lastModifiedBy>a p</cp:lastModifiedBy>
  <cp:revision>2</cp:revision>
  <dcterms:created xsi:type="dcterms:W3CDTF">2025-03-03T12:18:00Z</dcterms:created>
  <dcterms:modified xsi:type="dcterms:W3CDTF">2025-03-03T12:18:00Z</dcterms:modified>
</cp:coreProperties>
</file>